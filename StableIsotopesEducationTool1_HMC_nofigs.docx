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6716A" w14:textId="14EBF355" w:rsidR="002D5330" w:rsidRDefault="00AB5503">
      <w:pPr>
        <w:rPr>
          <w:b/>
        </w:rPr>
      </w:pPr>
      <w:r w:rsidRPr="00AB5503">
        <w:rPr>
          <w:b/>
        </w:rPr>
        <w:t xml:space="preserve">Using </w:t>
      </w:r>
      <w:r w:rsidR="00736565">
        <w:rPr>
          <w:b/>
        </w:rPr>
        <w:t xml:space="preserve">light </w:t>
      </w:r>
      <w:r w:rsidRPr="00AB5503">
        <w:rPr>
          <w:b/>
        </w:rPr>
        <w:t xml:space="preserve">stable isotopes to assess </w:t>
      </w:r>
      <w:r w:rsidR="00596DC6">
        <w:rPr>
          <w:b/>
        </w:rPr>
        <w:t xml:space="preserve">stream </w:t>
      </w:r>
      <w:r w:rsidRPr="00AB5503">
        <w:rPr>
          <w:b/>
        </w:rPr>
        <w:t>food web ecology in a general ecology laboratory course</w:t>
      </w:r>
    </w:p>
    <w:p w14:paraId="4839CBE5" w14:textId="77777777" w:rsidR="00AB5503" w:rsidRDefault="00AB5503">
      <w:pPr>
        <w:rPr>
          <w:b/>
        </w:rPr>
      </w:pPr>
    </w:p>
    <w:p w14:paraId="6C4FE89B" w14:textId="78425F1E" w:rsidR="00AB5503" w:rsidRDefault="00AB5503">
      <w:r>
        <w:t xml:space="preserve">Hannah M. </w:t>
      </w:r>
      <w:proofErr w:type="spellStart"/>
      <w:r>
        <w:t>Carroll</w:t>
      </w:r>
      <w:r w:rsidR="00BF7AEF" w:rsidRPr="00BF7AEF">
        <w:rPr>
          <w:vertAlign w:val="superscript"/>
        </w:rPr>
        <w:t>a</w:t>
      </w:r>
      <w:proofErr w:type="spellEnd"/>
      <w:del w:id="0" w:author="Hannah" w:date="2019-07-25T15:23:00Z">
        <w:r w:rsidR="00BF7AEF" w:rsidDel="00FC6104">
          <w:rPr>
            <w:vertAlign w:val="superscript"/>
          </w:rPr>
          <w:delText>,b</w:delText>
        </w:r>
      </w:del>
      <w:r>
        <w:t xml:space="preserve">, Derek D. </w:t>
      </w:r>
      <w:proofErr w:type="spellStart"/>
      <w:r>
        <w:t>Houston</w:t>
      </w:r>
      <w:ins w:id="1" w:author="Hannah" w:date="2019-07-25T15:25:00Z">
        <w:r w:rsidR="00FC6104">
          <w:rPr>
            <w:vertAlign w:val="superscript"/>
          </w:rPr>
          <w:t>b</w:t>
        </w:r>
      </w:ins>
      <w:proofErr w:type="spellEnd"/>
      <w:del w:id="2" w:author="Hannah" w:date="2019-07-25T15:25:00Z">
        <w:r w:rsidR="00BF7AEF" w:rsidDel="00FC6104">
          <w:rPr>
            <w:vertAlign w:val="superscript"/>
          </w:rPr>
          <w:delText>c</w:delText>
        </w:r>
      </w:del>
      <w:r>
        <w:t xml:space="preserve">, Suzanne </w:t>
      </w:r>
      <w:proofErr w:type="spellStart"/>
      <w:r>
        <w:t>Ankerstjerne</w:t>
      </w:r>
      <w:ins w:id="3" w:author="Hannah" w:date="2019-07-25T15:25:00Z">
        <w:r w:rsidR="00FC6104">
          <w:rPr>
            <w:vertAlign w:val="superscript"/>
          </w:rPr>
          <w:t>c</w:t>
        </w:r>
      </w:ins>
      <w:proofErr w:type="spellEnd"/>
      <w:del w:id="4" w:author="Hannah" w:date="2019-07-25T15:25:00Z">
        <w:r w:rsidR="00BF7AEF" w:rsidRPr="00BF7AEF" w:rsidDel="00FC6104">
          <w:rPr>
            <w:vertAlign w:val="superscript"/>
          </w:rPr>
          <w:delText>a</w:delText>
        </w:r>
      </w:del>
      <w:r>
        <w:t xml:space="preserve">, and Alan D. Wanamaker, </w:t>
      </w:r>
      <w:proofErr w:type="spellStart"/>
      <w:r>
        <w:t>Jr.</w:t>
      </w:r>
      <w:ins w:id="5" w:author="Hannah" w:date="2019-07-25T15:25:00Z">
        <w:r w:rsidR="00FC6104">
          <w:rPr>
            <w:vertAlign w:val="superscript"/>
          </w:rPr>
          <w:t>c</w:t>
        </w:r>
      </w:ins>
      <w:proofErr w:type="spellEnd"/>
      <w:del w:id="6" w:author="Hannah" w:date="2019-07-25T15:25:00Z">
        <w:r w:rsidR="00BF7AEF" w:rsidRPr="00BF7AEF" w:rsidDel="00FC6104">
          <w:rPr>
            <w:vertAlign w:val="superscript"/>
          </w:rPr>
          <w:delText>a</w:delText>
        </w:r>
      </w:del>
      <w:r>
        <w:t xml:space="preserve"> </w:t>
      </w:r>
    </w:p>
    <w:p w14:paraId="509B6909" w14:textId="77777777" w:rsidR="00AB5503" w:rsidRDefault="00AB5503"/>
    <w:p w14:paraId="554B0B4D" w14:textId="3AFD5EEB" w:rsidR="00FC6104" w:rsidRDefault="0014458D">
      <w:pPr>
        <w:rPr>
          <w:ins w:id="7" w:author="Hannah" w:date="2019-07-25T15:25:00Z"/>
        </w:rPr>
      </w:pPr>
      <w:proofErr w:type="spellStart"/>
      <w:r w:rsidRPr="00BF7AEF">
        <w:rPr>
          <w:vertAlign w:val="superscript"/>
        </w:rPr>
        <w:t>a</w:t>
      </w:r>
      <w:ins w:id="8" w:author="Hannah" w:date="2019-07-25T15:23:00Z">
        <w:r w:rsidR="00FC6104">
          <w:t>Department</w:t>
        </w:r>
        <w:proofErr w:type="spellEnd"/>
        <w:r w:rsidR="00FC6104">
          <w:t xml:space="preserve"> of Ecology Evolution and Organismal Biology, Iowa State University, Ames, IA, </w:t>
        </w:r>
        <w:proofErr w:type="spellStart"/>
        <w:r w:rsidR="00FC6104">
          <w:t>USA;</w:t>
        </w:r>
      </w:ins>
      <w:del w:id="9" w:author="Hannah" w:date="2019-07-25T15:23:00Z">
        <w:r w:rsidR="00BF7AEF" w:rsidDel="00FC6104">
          <w:delText>Department of Geological and Atmospheric Sciences, Iowa State University, Ames, IA, USA</w:delText>
        </w:r>
        <w:r w:rsidDel="00FC6104">
          <w:delText xml:space="preserve">; </w:delText>
        </w:r>
      </w:del>
      <w:r>
        <w:rPr>
          <w:vertAlign w:val="superscript"/>
        </w:rPr>
        <w:t>b</w:t>
      </w:r>
      <w:proofErr w:type="spellEnd"/>
      <w:del w:id="10" w:author="Hannah" w:date="2019-07-25T15:23:00Z">
        <w:r w:rsidR="00BF7AEF" w:rsidDel="00FC6104">
          <w:delText>Department of Ecology Evolution and Organismal Biology, Iowa State University, Ames, IA, USA</w:delText>
        </w:r>
      </w:del>
      <w:ins w:id="11" w:author="Hannah" w:date="2019-07-25T15:23:00Z">
        <w:r w:rsidR="00FC6104" w:rsidRPr="00FC6104">
          <w:t xml:space="preserve"> </w:t>
        </w:r>
      </w:ins>
      <w:ins w:id="12" w:author="Hannah" w:date="2019-07-25T15:24:00Z">
        <w:r w:rsidR="00FC6104">
          <w:t>Department of Natural and Environmental Sciences, Western Colorado University, Gunnison, CO, USA</w:t>
        </w:r>
      </w:ins>
      <w:ins w:id="13" w:author="Hannah" w:date="2019-07-25T15:25:00Z">
        <w:r w:rsidR="00FC6104">
          <w:t>;</w:t>
        </w:r>
      </w:ins>
      <w:del w:id="14" w:author="Hannah" w:date="2019-07-25T15:24:00Z">
        <w:r w:rsidDel="00FC6104">
          <w:delText xml:space="preserve">; </w:delText>
        </w:r>
      </w:del>
    </w:p>
    <w:p w14:paraId="7519594E" w14:textId="2547EB53" w:rsidR="00BF7AEF" w:rsidRDefault="0014458D">
      <w:r>
        <w:rPr>
          <w:vertAlign w:val="superscript"/>
        </w:rPr>
        <w:t>c</w:t>
      </w:r>
      <w:del w:id="15" w:author="Hannah" w:date="2019-07-25T15:24:00Z">
        <w:r w:rsidR="00BF7AEF" w:rsidDel="00FC6104">
          <w:delText>Department of Natural and Environmental Sciences, Western Colorado University, Gunnison, CO, USA</w:delText>
        </w:r>
      </w:del>
      <w:ins w:id="16" w:author="Hannah" w:date="2019-07-25T15:25:00Z">
        <w:r w:rsidR="00FC6104" w:rsidRPr="00FC6104">
          <w:t xml:space="preserve"> </w:t>
        </w:r>
        <w:r w:rsidR="00FC6104">
          <w:t>Department of Geological and Atmospheric Sciences, Iowa State University, Ames, IA, USA</w:t>
        </w:r>
      </w:ins>
    </w:p>
    <w:p w14:paraId="6883F9C6" w14:textId="77777777" w:rsidR="0014458D" w:rsidRDefault="0014458D"/>
    <w:p w14:paraId="2A120543" w14:textId="126CF6C4" w:rsidR="0014458D" w:rsidRPr="00AB0C76" w:rsidRDefault="00AB0C76">
      <w:pPr>
        <w:rPr>
          <w:b/>
        </w:rPr>
      </w:pPr>
      <w:r w:rsidRPr="00AB0C76">
        <w:rPr>
          <w:b/>
        </w:rPr>
        <w:t>Abstract</w:t>
      </w:r>
    </w:p>
    <w:p w14:paraId="10609723" w14:textId="004B4CD7" w:rsidR="00381C38" w:rsidRDefault="00E576BD">
      <w:r>
        <w:t>S</w:t>
      </w:r>
      <w:r w:rsidR="003F1CA0">
        <w:t xml:space="preserve">table isotopes </w:t>
      </w:r>
      <w:r w:rsidR="007D0B41">
        <w:t xml:space="preserve">are </w:t>
      </w:r>
      <w:r w:rsidR="00607E1E">
        <w:t xml:space="preserve">non-radioactive alternative forms of atoms that are </w:t>
      </w:r>
      <w:r w:rsidR="007D0B41">
        <w:t xml:space="preserve">powerful </w:t>
      </w:r>
      <w:r w:rsidR="00607E1E">
        <w:t xml:space="preserve">tools used in fields </w:t>
      </w:r>
      <w:r w:rsidR="00A46362">
        <w:t>such as</w:t>
      </w:r>
      <w:r w:rsidR="00607E1E">
        <w:t xml:space="preserve"> </w:t>
      </w:r>
      <w:r w:rsidR="00154183">
        <w:t xml:space="preserve">archaeology, </w:t>
      </w:r>
      <w:r w:rsidR="00607E1E">
        <w:t xml:space="preserve">ecology, </w:t>
      </w:r>
      <w:r w:rsidR="00A46362">
        <w:t xml:space="preserve">forensics, geochemistry, </w:t>
      </w:r>
      <w:r w:rsidR="00607E1E">
        <w:t>geology</w:t>
      </w:r>
      <w:r w:rsidR="00154183">
        <w:t>,</w:t>
      </w:r>
      <w:r w:rsidR="00607E1E">
        <w:t xml:space="preserve"> </w:t>
      </w:r>
      <w:proofErr w:type="spellStart"/>
      <w:r w:rsidR="00C33442">
        <w:t>pal</w:t>
      </w:r>
      <w:r w:rsidR="00EA11E1">
        <w:t>a</w:t>
      </w:r>
      <w:r w:rsidR="00C33442">
        <w:t>eoecolog</w:t>
      </w:r>
      <w:r w:rsidR="00607E1E">
        <w:t>y</w:t>
      </w:r>
      <w:proofErr w:type="spellEnd"/>
      <w:r w:rsidR="00C33442">
        <w:t xml:space="preserve"> </w:t>
      </w:r>
      <w:r w:rsidR="00607E1E">
        <w:t xml:space="preserve">and </w:t>
      </w:r>
      <w:proofErr w:type="spellStart"/>
      <w:r w:rsidR="00C33442">
        <w:t>pal</w:t>
      </w:r>
      <w:r w:rsidR="00EA11E1">
        <w:t>a</w:t>
      </w:r>
      <w:r w:rsidR="00C33442">
        <w:t>eoclimatolog</w:t>
      </w:r>
      <w:r w:rsidR="00607E1E">
        <w:t>y</w:t>
      </w:r>
      <w:proofErr w:type="spellEnd"/>
      <w:r w:rsidR="00F46E9A">
        <w:t>. Stable isotopes are</w:t>
      </w:r>
      <w:r w:rsidR="006C13DD">
        <w:t xml:space="preserve"> proxy indicators that allow </w:t>
      </w:r>
      <w:r w:rsidR="00582F41">
        <w:t>scientists</w:t>
      </w:r>
      <w:r w:rsidR="006C13DD">
        <w:t xml:space="preserve"> to </w:t>
      </w:r>
      <w:r w:rsidR="00B04385">
        <w:t xml:space="preserve">address a wide-array of </w:t>
      </w:r>
      <w:r w:rsidR="00150271">
        <w:t>research topics</w:t>
      </w:r>
      <w:r w:rsidR="00B04385">
        <w:t xml:space="preserve"> ranging </w:t>
      </w:r>
      <w:r w:rsidR="00662D43">
        <w:t xml:space="preserve">from </w:t>
      </w:r>
      <w:r w:rsidR="006C13DD">
        <w:t>track</w:t>
      </w:r>
      <w:r w:rsidR="00662D43">
        <w:t>ing</w:t>
      </w:r>
      <w:r w:rsidR="006C13DD">
        <w:t xml:space="preserve"> </w:t>
      </w:r>
      <w:r w:rsidR="003E1EBA">
        <w:t>climatic shifts</w:t>
      </w:r>
      <w:r w:rsidR="006C13DD">
        <w:t xml:space="preserve">, </w:t>
      </w:r>
      <w:r w:rsidR="009E08EB">
        <w:t>ascertain</w:t>
      </w:r>
      <w:r w:rsidR="00662D43">
        <w:t>ing</w:t>
      </w:r>
      <w:r w:rsidR="006C13DD">
        <w:t xml:space="preserve"> migratory patterns</w:t>
      </w:r>
      <w:r w:rsidR="00F46E9A">
        <w:t xml:space="preserve"> of organisms</w:t>
      </w:r>
      <w:r w:rsidR="006C13DD">
        <w:t>, match</w:t>
      </w:r>
      <w:r w:rsidR="00662D43">
        <w:t>ing</w:t>
      </w:r>
      <w:r w:rsidR="006C13DD">
        <w:t xml:space="preserve"> organisms to their diets and/or environments, assess</w:t>
      </w:r>
      <w:r w:rsidR="00662D43">
        <w:t>ing</w:t>
      </w:r>
      <w:r w:rsidR="006C13DD">
        <w:t xml:space="preserve"> food web bioenergetics, document</w:t>
      </w:r>
      <w:r w:rsidR="00662D43">
        <w:t>ing</w:t>
      </w:r>
      <w:r w:rsidR="006C13DD">
        <w:t xml:space="preserve"> ecosyst</w:t>
      </w:r>
      <w:r w:rsidR="00662D43">
        <w:t>em changes through time, measuring</w:t>
      </w:r>
      <w:r w:rsidR="006C13DD">
        <w:t xml:space="preserve"> soil carbon budgets and soil microbial activity, etc. </w:t>
      </w:r>
      <w:r w:rsidR="004649F2">
        <w:t>Students with no prior experience successf</w:t>
      </w:r>
      <w:r w:rsidR="00DB0680">
        <w:t xml:space="preserve">ully </w:t>
      </w:r>
      <w:r w:rsidR="0075770D">
        <w:t>m</w:t>
      </w:r>
      <w:r w:rsidR="00DB0680">
        <w:t xml:space="preserve">et learning objectives by completing the </w:t>
      </w:r>
      <w:r w:rsidR="0019257D">
        <w:t>requisite</w:t>
      </w:r>
      <w:r w:rsidR="00DB0680">
        <w:t xml:space="preserve"> field and laboratory protocols, analyzing data, interpreting results, and communicating their findings in a report modeled after a peer-reviewed scientific journal article. </w:t>
      </w:r>
      <w:r w:rsidR="0019257D">
        <w:t>While this activity focused on food web ecology in a stream ecosystem, the</w:t>
      </w:r>
      <w:r w:rsidR="00DB0680">
        <w:t xml:space="preserve"> method is </w:t>
      </w:r>
      <w:r w:rsidR="00442664">
        <w:t xml:space="preserve">repeatable, </w:t>
      </w:r>
      <w:r w:rsidR="00DB0680">
        <w:t xml:space="preserve">cost-effective, and can be modified </w:t>
      </w:r>
      <w:r w:rsidR="00C9249D">
        <w:t xml:space="preserve">relatively easily </w:t>
      </w:r>
      <w:r w:rsidR="00DB0680">
        <w:t xml:space="preserve">to </w:t>
      </w:r>
      <w:r w:rsidR="00C906FD">
        <w:t>evaluate</w:t>
      </w:r>
      <w:r w:rsidR="00DB0680">
        <w:t xml:space="preserve"> food webs in virtually any other ecosystem.  </w:t>
      </w:r>
      <w:r w:rsidR="00A35EE1">
        <w:t xml:space="preserve"> </w:t>
      </w:r>
    </w:p>
    <w:p w14:paraId="6492CB3E" w14:textId="77777777" w:rsidR="00381C38" w:rsidRDefault="00381C38"/>
    <w:p w14:paraId="6E8BE5D5" w14:textId="0309704B" w:rsidR="00381C38" w:rsidRPr="00AB0C76" w:rsidRDefault="00AB0C76">
      <w:pPr>
        <w:rPr>
          <w:b/>
        </w:rPr>
      </w:pPr>
      <w:r w:rsidRPr="00AB0C76">
        <w:rPr>
          <w:b/>
        </w:rPr>
        <w:t>Keywords</w:t>
      </w:r>
    </w:p>
    <w:p w14:paraId="07FD1431" w14:textId="77777777" w:rsidR="00E576BD" w:rsidRDefault="00DA6F1F">
      <w:r>
        <w:t xml:space="preserve">Active Learning; Biological Education; </w:t>
      </w:r>
      <w:r w:rsidR="00E576BD">
        <w:t xml:space="preserve">Community Ecology; </w:t>
      </w:r>
      <w:r w:rsidR="00650C00">
        <w:sym w:font="Symbol" w:char="F064"/>
      </w:r>
      <w:r w:rsidR="00650C00" w:rsidRPr="00AB61AB">
        <w:rPr>
          <w:vertAlign w:val="superscript"/>
        </w:rPr>
        <w:t>1</w:t>
      </w:r>
      <w:r w:rsidR="00650C00">
        <w:rPr>
          <w:vertAlign w:val="superscript"/>
        </w:rPr>
        <w:t>3</w:t>
      </w:r>
      <w:r w:rsidR="00650C00">
        <w:t xml:space="preserve">C; </w:t>
      </w:r>
      <w:r w:rsidR="00650C00">
        <w:sym w:font="Symbol" w:char="F064"/>
      </w:r>
      <w:r w:rsidR="00650C00" w:rsidRPr="00AB61AB">
        <w:rPr>
          <w:vertAlign w:val="superscript"/>
        </w:rPr>
        <w:t>1</w:t>
      </w:r>
      <w:r w:rsidR="00650C00">
        <w:rPr>
          <w:vertAlign w:val="superscript"/>
        </w:rPr>
        <w:t>5</w:t>
      </w:r>
      <w:r w:rsidR="00650C00">
        <w:t>N</w:t>
      </w:r>
      <w:r>
        <w:t>; Light Stable Isotopes</w:t>
      </w:r>
    </w:p>
    <w:p w14:paraId="1C259C3B" w14:textId="77777777" w:rsidR="00AB0C76" w:rsidRDefault="00AB0C76"/>
    <w:p w14:paraId="69E732A3" w14:textId="7074D20B" w:rsidR="00AB0C76" w:rsidRPr="00A25F21" w:rsidRDefault="00A25F21">
      <w:pPr>
        <w:rPr>
          <w:b/>
        </w:rPr>
      </w:pPr>
      <w:r w:rsidRPr="00A25F21">
        <w:rPr>
          <w:b/>
        </w:rPr>
        <w:t>Introduction</w:t>
      </w:r>
    </w:p>
    <w:p w14:paraId="7ADC4CA2" w14:textId="77777777" w:rsidR="00A25F21" w:rsidRDefault="00A25F21"/>
    <w:p w14:paraId="4CAADF1D" w14:textId="70DF3762" w:rsidR="00A25F21" w:rsidRDefault="004F2C6A" w:rsidP="009649B9">
      <w:r>
        <w:t xml:space="preserve">Stable isotopes are </w:t>
      </w:r>
      <w:r w:rsidR="00412F4F">
        <w:t>alternate</w:t>
      </w:r>
      <w:r w:rsidR="000E63AD">
        <w:t xml:space="preserve"> forms of atoms that differ in the number of neutrons contained within their nuclei. Stable isotopes maintain the same chemical properties of their elements, but differ in their atomic mass. </w:t>
      </w:r>
      <w:r w:rsidR="00CD7F82">
        <w:t xml:space="preserve">They are non-radioactive atoms that do not experience radioactive decay </w:t>
      </w:r>
      <w:r w:rsidR="00793891">
        <w:t>(</w:t>
      </w:r>
      <w:r w:rsidR="002D63D7">
        <w:t>as opposed</w:t>
      </w:r>
      <w:r w:rsidR="00793891">
        <w:t xml:space="preserve"> to radioactive isotopes such as carbon-14/carbon-12 that are commonly used in radiometric dating</w:t>
      </w:r>
      <w:r w:rsidR="002D63D7">
        <w:t>)</w:t>
      </w:r>
      <w:r w:rsidR="004F2982">
        <w:t xml:space="preserve">. Stable isotopes </w:t>
      </w:r>
      <w:r w:rsidR="009369EA">
        <w:t xml:space="preserve">are powerful tools used in many scientific disciplines including </w:t>
      </w:r>
      <w:r w:rsidR="00A365A8">
        <w:t xml:space="preserve">community </w:t>
      </w:r>
      <w:r w:rsidR="002B6EE3">
        <w:t>ecology, climate science, fisheries biology</w:t>
      </w:r>
      <w:r w:rsidR="009369EA">
        <w:t xml:space="preserve">, </w:t>
      </w:r>
      <w:proofErr w:type="spellStart"/>
      <w:r w:rsidR="009369EA">
        <w:t>palaeoe</w:t>
      </w:r>
      <w:r w:rsidR="002B6EE3">
        <w:t>cology</w:t>
      </w:r>
      <w:proofErr w:type="spellEnd"/>
      <w:r w:rsidR="002B6EE3">
        <w:t>, geology</w:t>
      </w:r>
      <w:r w:rsidR="009369EA">
        <w:t>, foren</w:t>
      </w:r>
      <w:r w:rsidR="002B6EE3">
        <w:t>sic science, archaeology</w:t>
      </w:r>
      <w:r w:rsidR="00A365A8">
        <w:t xml:space="preserve">, </w:t>
      </w:r>
      <w:r w:rsidR="002B6EE3">
        <w:t>soil science</w:t>
      </w:r>
      <w:r w:rsidR="00A365A8">
        <w:t xml:space="preserve">, and many others. </w:t>
      </w:r>
      <w:r w:rsidR="004F2982">
        <w:t>Stable isotopes are commonly used to track changes in climate (</w:t>
      </w:r>
      <w:proofErr w:type="spellStart"/>
      <w:r w:rsidR="00A76A50">
        <w:t>Cerling</w:t>
      </w:r>
      <w:proofErr w:type="spellEnd"/>
      <w:r w:rsidR="00A76A50">
        <w:t xml:space="preserve"> 1984; </w:t>
      </w:r>
      <w:proofErr w:type="spellStart"/>
      <w:r w:rsidR="004378DF">
        <w:t>Lipp</w:t>
      </w:r>
      <w:proofErr w:type="spellEnd"/>
      <w:r w:rsidR="004378DF">
        <w:t xml:space="preserve"> et al. 1991; </w:t>
      </w:r>
      <w:r w:rsidR="00A2438D">
        <w:t xml:space="preserve">McDermott 2004; </w:t>
      </w:r>
      <w:r w:rsidR="00B86E40">
        <w:t>West et al. 2006</w:t>
      </w:r>
      <w:r w:rsidR="004F2982">
        <w:t xml:space="preserve">), </w:t>
      </w:r>
      <w:r w:rsidR="001F1167">
        <w:t>ascertain</w:t>
      </w:r>
      <w:r w:rsidR="004F2982">
        <w:t xml:space="preserve"> organisms’ migratory patterns (</w:t>
      </w:r>
      <w:r w:rsidR="008722CF">
        <w:t xml:space="preserve">Hobson 1999; </w:t>
      </w:r>
      <w:r w:rsidR="001F1167">
        <w:t xml:space="preserve">Rubenstein et al. 2002; </w:t>
      </w:r>
      <w:r w:rsidR="0044125A">
        <w:t>Rubenstein and Hobson 2004</w:t>
      </w:r>
      <w:r w:rsidR="004F2982">
        <w:t>), match organisms to their environments (</w:t>
      </w:r>
      <w:proofErr w:type="spellStart"/>
      <w:r w:rsidR="00762D46">
        <w:t>Bearhop</w:t>
      </w:r>
      <w:proofErr w:type="spellEnd"/>
      <w:r w:rsidR="00762D46">
        <w:t xml:space="preserve"> et al. 2004; </w:t>
      </w:r>
      <w:r w:rsidR="0074010B">
        <w:t>Hogan et al. 2014</w:t>
      </w:r>
      <w:r w:rsidR="004F2982">
        <w:t>) or diets (</w:t>
      </w:r>
      <w:proofErr w:type="spellStart"/>
      <w:r w:rsidR="00990920">
        <w:t>Hilderbrand</w:t>
      </w:r>
      <w:proofErr w:type="spellEnd"/>
      <w:r w:rsidR="00990920">
        <w:t xml:space="preserve"> et al. </w:t>
      </w:r>
      <w:commentRangeStart w:id="17"/>
      <w:r w:rsidR="00990920">
        <w:t>1996</w:t>
      </w:r>
      <w:commentRangeEnd w:id="17"/>
      <w:r w:rsidR="00FD3DBA">
        <w:rPr>
          <w:rStyle w:val="CommentReference"/>
        </w:rPr>
        <w:commentReference w:id="17"/>
      </w:r>
      <w:r w:rsidR="00990920">
        <w:t xml:space="preserve">; </w:t>
      </w:r>
      <w:r w:rsidR="00334AAA">
        <w:t xml:space="preserve">Richards et al. 2000; </w:t>
      </w:r>
      <w:proofErr w:type="spellStart"/>
      <w:r w:rsidR="00234FF0">
        <w:lastRenderedPageBreak/>
        <w:t>Bearhop</w:t>
      </w:r>
      <w:proofErr w:type="spellEnd"/>
      <w:r w:rsidR="00234FF0">
        <w:t xml:space="preserve"> et al. 2003</w:t>
      </w:r>
      <w:r w:rsidR="008155F3">
        <w:t>; Divine et al. 2017</w:t>
      </w:r>
      <w:r w:rsidR="00B37822">
        <w:t>; Patterson et al. 2019</w:t>
      </w:r>
      <w:r w:rsidR="004F2982">
        <w:t>), assess food web bioenergetics (</w:t>
      </w:r>
      <w:r w:rsidR="00990920">
        <w:t xml:space="preserve">Hobson et al. 1994; </w:t>
      </w:r>
      <w:r w:rsidR="0074746E">
        <w:t xml:space="preserve">Vander </w:t>
      </w:r>
      <w:proofErr w:type="spellStart"/>
      <w:r w:rsidR="0074746E">
        <w:t>Zanden</w:t>
      </w:r>
      <w:proofErr w:type="spellEnd"/>
      <w:r w:rsidR="0074746E">
        <w:t xml:space="preserve"> et al. 1999; </w:t>
      </w:r>
      <w:r w:rsidR="00334AAA">
        <w:t>Hershey et al. 2017</w:t>
      </w:r>
      <w:r w:rsidR="004F2982">
        <w:t>), document ecosystem changes through time (</w:t>
      </w:r>
      <w:r w:rsidR="00D241E9">
        <w:t xml:space="preserve">O’Reilly et al. 2003; </w:t>
      </w:r>
      <w:r w:rsidR="007F178F">
        <w:t xml:space="preserve">Wanamaker et al. 2012; </w:t>
      </w:r>
      <w:r w:rsidR="00DF3322">
        <w:t>Reynolds et al. 2016; Reynolds et al. 2017</w:t>
      </w:r>
      <w:r w:rsidR="004F2982">
        <w:t>), measure soil carbon budgets (</w:t>
      </w:r>
      <w:r w:rsidR="002358CF">
        <w:t>H</w:t>
      </w:r>
      <w:r w:rsidR="000506CB">
        <w:t>sieh and Yapp 1999</w:t>
      </w:r>
      <w:r w:rsidR="00926FFB">
        <w:t xml:space="preserve">; </w:t>
      </w:r>
      <w:proofErr w:type="spellStart"/>
      <w:r w:rsidR="00926FFB">
        <w:t>Bridgham</w:t>
      </w:r>
      <w:proofErr w:type="spellEnd"/>
      <w:r w:rsidR="00926FFB">
        <w:t xml:space="preserve"> et al. 2006</w:t>
      </w:r>
      <w:r w:rsidR="004F2982">
        <w:t>)</w:t>
      </w:r>
      <w:r w:rsidR="00E4237A">
        <w:t>,</w:t>
      </w:r>
      <w:r w:rsidR="004F2982">
        <w:t xml:space="preserve"> </w:t>
      </w:r>
      <w:r w:rsidR="00D241E9">
        <w:t xml:space="preserve">assess </w:t>
      </w:r>
      <w:r w:rsidR="004F2982">
        <w:t>soil microbial activity (</w:t>
      </w:r>
      <w:proofErr w:type="spellStart"/>
      <w:r w:rsidR="008A3DD8">
        <w:t>Boschker</w:t>
      </w:r>
      <w:proofErr w:type="spellEnd"/>
      <w:r w:rsidR="008A3DD8">
        <w:t xml:space="preserve"> and Middelburg 2002; </w:t>
      </w:r>
      <w:proofErr w:type="spellStart"/>
      <w:r w:rsidR="008A3DD8">
        <w:t>Steinbeiss</w:t>
      </w:r>
      <w:proofErr w:type="spellEnd"/>
      <w:r w:rsidR="008A3DD8">
        <w:t xml:space="preserve"> et al. 2009</w:t>
      </w:r>
      <w:r w:rsidR="00E4237A">
        <w:t>), and other topics</w:t>
      </w:r>
      <w:r w:rsidR="004F2982">
        <w:t xml:space="preserve">. </w:t>
      </w:r>
    </w:p>
    <w:p w14:paraId="726F44F1" w14:textId="73E437AA" w:rsidR="00EB3682" w:rsidRDefault="00EB3682" w:rsidP="004F2982">
      <w:pPr>
        <w:ind w:firstLine="720"/>
        <w:rPr>
          <w:rFonts w:cstheme="minorHAnsi"/>
        </w:rPr>
      </w:pPr>
      <w:r>
        <w:t>Commonly used stable isotopes include hydrogen (</w:t>
      </w:r>
      <w:r w:rsidRPr="00EB3682">
        <w:rPr>
          <w:vertAlign w:val="superscript"/>
        </w:rPr>
        <w:t>2</w:t>
      </w:r>
      <w:r>
        <w:t>H/</w:t>
      </w:r>
      <w:r w:rsidRPr="00EB3682">
        <w:rPr>
          <w:vertAlign w:val="superscript"/>
        </w:rPr>
        <w:t>1</w:t>
      </w:r>
      <w:r>
        <w:t>H), carbon (</w:t>
      </w:r>
      <w:r w:rsidRPr="00EB3682">
        <w:rPr>
          <w:vertAlign w:val="superscript"/>
        </w:rPr>
        <w:t>13</w:t>
      </w:r>
      <w:r>
        <w:t>C/</w:t>
      </w:r>
      <w:r w:rsidRPr="00EB3682">
        <w:rPr>
          <w:vertAlign w:val="superscript"/>
        </w:rPr>
        <w:t>12</w:t>
      </w:r>
      <w:r>
        <w:t>C), oxygen (</w:t>
      </w:r>
      <w:r w:rsidRPr="00EB3682">
        <w:rPr>
          <w:vertAlign w:val="superscript"/>
        </w:rPr>
        <w:t>18</w:t>
      </w:r>
      <w:r>
        <w:t>O/</w:t>
      </w:r>
      <w:r w:rsidRPr="00EB3682">
        <w:rPr>
          <w:vertAlign w:val="superscript"/>
        </w:rPr>
        <w:t>16</w:t>
      </w:r>
      <w:r>
        <w:t>O), and nitrogen (</w:t>
      </w:r>
      <w:r w:rsidRPr="00EB3682">
        <w:rPr>
          <w:vertAlign w:val="superscript"/>
        </w:rPr>
        <w:t>15</w:t>
      </w:r>
      <w:r>
        <w:t>N/</w:t>
      </w:r>
      <w:r w:rsidRPr="00EB3682">
        <w:rPr>
          <w:vertAlign w:val="superscript"/>
        </w:rPr>
        <w:t>14</w:t>
      </w:r>
      <w:r>
        <w:t>N).  Researchers can examine isotopic ratios, designated as delta values (</w:t>
      </w:r>
      <w:r>
        <w:sym w:font="Symbol" w:char="F064"/>
      </w:r>
      <w:r>
        <w:t>), to answer questions of interest</w:t>
      </w:r>
      <w:r w:rsidR="002358CF">
        <w:t xml:space="preserve"> (Peterson and Fry 1987)</w:t>
      </w:r>
      <w:r>
        <w:t xml:space="preserve">. For example, </w:t>
      </w:r>
      <w:r>
        <w:sym w:font="Symbol" w:char="F064"/>
      </w:r>
      <w:r w:rsidRPr="00EB3682">
        <w:rPr>
          <w:vertAlign w:val="superscript"/>
        </w:rPr>
        <w:t>16</w:t>
      </w:r>
      <w:r>
        <w:t xml:space="preserve">O is a measure of </w:t>
      </w:r>
      <w:r w:rsidRPr="00EB3682">
        <w:rPr>
          <w:vertAlign w:val="superscript"/>
        </w:rPr>
        <w:t>18</w:t>
      </w:r>
      <w:r>
        <w:t xml:space="preserve">O and </w:t>
      </w:r>
      <w:r w:rsidRPr="00EB3682">
        <w:rPr>
          <w:vertAlign w:val="superscript"/>
        </w:rPr>
        <w:t>16</w:t>
      </w:r>
      <w:r>
        <w:t xml:space="preserve">O stable isotope ratios, and is commonly used to estimate microenvironmental conditions at the time of sediment deposition (Wanamaker et al. 2007). </w:t>
      </w:r>
      <w:r w:rsidR="002119AB">
        <w:t xml:space="preserve">Another example is the use of </w:t>
      </w:r>
      <w:r w:rsidR="002119AB">
        <w:sym w:font="Symbol" w:char="F064"/>
      </w:r>
      <w:r w:rsidR="002119AB" w:rsidRPr="00EB3682">
        <w:rPr>
          <w:vertAlign w:val="superscript"/>
        </w:rPr>
        <w:t>1</w:t>
      </w:r>
      <w:r w:rsidR="002119AB">
        <w:rPr>
          <w:vertAlign w:val="superscript"/>
        </w:rPr>
        <w:t>3</w:t>
      </w:r>
      <w:r w:rsidR="002119AB">
        <w:t xml:space="preserve">C and </w:t>
      </w:r>
      <w:r w:rsidR="002119AB">
        <w:sym w:font="Symbol" w:char="F064"/>
      </w:r>
      <w:r w:rsidR="002119AB" w:rsidRPr="00EB3682">
        <w:rPr>
          <w:vertAlign w:val="superscript"/>
        </w:rPr>
        <w:t>1</w:t>
      </w:r>
      <w:r w:rsidR="002119AB">
        <w:rPr>
          <w:vertAlign w:val="superscript"/>
        </w:rPr>
        <w:t>5</w:t>
      </w:r>
      <w:r w:rsidR="002119AB">
        <w:t xml:space="preserve">N to infer animal diets and evaluate ecosystem trophic structure (Hershey et al. 2017). </w:t>
      </w:r>
      <w:r w:rsidR="009B24F9">
        <w:t xml:space="preserve">Stable isotopes are measured as a function of the ratio of the more common isotope to the less common isotope, relative to the same ratio measured in a global standard. This value is multiplied by </w:t>
      </w:r>
      <w:r w:rsidR="00FD5154">
        <w:t>1,000, and the results are reported in parts per thousand (</w:t>
      </w:r>
      <w:proofErr w:type="spellStart"/>
      <w:r w:rsidR="00FD5154">
        <w:t>permil</w:t>
      </w:r>
      <w:proofErr w:type="spellEnd"/>
      <w:r w:rsidR="00FD5154">
        <w:t xml:space="preserve">; </w:t>
      </w:r>
      <w:r w:rsidR="00FD5154" w:rsidRPr="00FD5154">
        <w:rPr>
          <w:rFonts w:cstheme="minorHAnsi"/>
        </w:rPr>
        <w:t>‰)</w:t>
      </w:r>
      <w:commentRangeStart w:id="18"/>
      <w:r w:rsidR="00FD5154">
        <w:rPr>
          <w:rFonts w:cstheme="minorHAnsi"/>
        </w:rPr>
        <w:t>.</w:t>
      </w:r>
      <w:commentRangeEnd w:id="18"/>
      <w:r w:rsidR="00403419">
        <w:rPr>
          <w:rStyle w:val="CommentReference"/>
        </w:rPr>
        <w:commentReference w:id="18"/>
      </w:r>
    </w:p>
    <w:p w14:paraId="6BBD9F3B" w14:textId="09AD48F6" w:rsidR="00A05CD5" w:rsidRDefault="007A617C" w:rsidP="004F2982">
      <w:pPr>
        <w:ind w:firstLine="720"/>
      </w:pPr>
      <w:r>
        <w:rPr>
          <w:rFonts w:cstheme="minorHAnsi"/>
        </w:rPr>
        <w:t xml:space="preserve">Using carbon from a plant as an example, researchers would place a sample in an elemental analyzer along with a sample of the global standard for carbon, Vienna Pee Dee Belemnite (VDPB). The elemental analyzer combusts the sample, and a mass spectrometer counts the number of atoms of the rare isotope </w:t>
      </w:r>
      <w:r>
        <w:t>(</w:t>
      </w:r>
      <w:r>
        <w:rPr>
          <w:vertAlign w:val="superscript"/>
        </w:rPr>
        <w:t>13</w:t>
      </w:r>
      <w:r>
        <w:t xml:space="preserve">C) </w:t>
      </w:r>
      <w:r>
        <w:rPr>
          <w:rFonts w:cstheme="minorHAnsi"/>
        </w:rPr>
        <w:t xml:space="preserve">as well as the number or atoms of the common isotope </w:t>
      </w:r>
      <w:r>
        <w:t>(</w:t>
      </w:r>
      <w:r>
        <w:rPr>
          <w:vertAlign w:val="superscript"/>
        </w:rPr>
        <w:t>12</w:t>
      </w:r>
      <w:r>
        <w:t xml:space="preserve">C) in the plant’s tissues. The instruments then repeat the measurements on the VDPB standard. Those counts then allow researchers to calculate the isotopic signature from those counts. Organic carbon is almost always isotopically negative. For example, the tissues of plants range from a </w:t>
      </w:r>
      <w:r>
        <w:sym w:font="Symbol" w:char="F064"/>
      </w:r>
      <w:r>
        <w:rPr>
          <w:vertAlign w:val="superscript"/>
        </w:rPr>
        <w:t>13</w:t>
      </w:r>
      <w:r>
        <w:t>C of -10</w:t>
      </w:r>
      <w:r>
        <w:rPr>
          <w:rFonts w:cstheme="minorHAnsi"/>
        </w:rPr>
        <w:t>‰</w:t>
      </w:r>
      <w:r>
        <w:t xml:space="preserve"> to -24</w:t>
      </w:r>
      <w:r>
        <w:rPr>
          <w:rFonts w:cstheme="minorHAnsi"/>
        </w:rPr>
        <w:t>‰</w:t>
      </w:r>
      <w:r>
        <w:t xml:space="preserve">, depending on the kind of plant </w:t>
      </w:r>
      <w:r w:rsidR="00104D02">
        <w:t xml:space="preserve">(C3, C4, or CAM) </w:t>
      </w:r>
      <w:r>
        <w:t>and its environment.</w:t>
      </w:r>
      <w:r w:rsidR="00937298">
        <w:t xml:space="preserve"> This is because plants preferentially use the lighter isotope of carbon, which is the most common in nature (more than 98% of the global carbon pool). The negative value simply shows that there is less of the heavier (rare) isotope relative to the lighter (common) one in the plant’s tissues when compared to the standard. Th</w:t>
      </w:r>
      <w:r w:rsidR="00104D02">
        <w:t>is</w:t>
      </w:r>
      <w:r w:rsidR="00937298">
        <w:t xml:space="preserve"> property whereby one isotope of an element is used more frequently than another is called fractionation, and can be utilized to understand food web ecology. </w:t>
      </w:r>
    </w:p>
    <w:p w14:paraId="6E5DF4C8" w14:textId="5227B73F" w:rsidR="00EB3682" w:rsidRDefault="000B57C5" w:rsidP="004F2982">
      <w:pPr>
        <w:ind w:firstLine="720"/>
      </w:pPr>
      <w:r>
        <w:t xml:space="preserve">Organisms within an ecosystem </w:t>
      </w:r>
      <w:r w:rsidR="00B50EE9">
        <w:t>are often</w:t>
      </w:r>
      <w:r>
        <w:t xml:space="preserve"> grouped into trophic levels that are descriptive of how they attain their energy</w:t>
      </w:r>
      <w:r w:rsidR="00957EF2">
        <w:t>.</w:t>
      </w:r>
      <w:r>
        <w:t xml:space="preserve"> Producers (or autotrophs) comprise the lowest trophic level of a system and convert light (or chemical) energy into usable forms of chemical energy (e.g., sugars). Consumers (heterotrophs) are organisms that gain energy by consuming producers, and can be classif</w:t>
      </w:r>
      <w:r w:rsidR="00B50EE9">
        <w:t>ied as primary consumers (</w:t>
      </w:r>
      <w:r>
        <w:t xml:space="preserve">herbivores, </w:t>
      </w:r>
      <w:proofErr w:type="spellStart"/>
      <w:r>
        <w:t>planktivores</w:t>
      </w:r>
      <w:proofErr w:type="spellEnd"/>
      <w:r>
        <w:t>), secondary consumers (carnivores)</w:t>
      </w:r>
      <w:r w:rsidR="00B50EE9">
        <w:t>, tertiary consumers (sometimes carnivores, sometimes omnivores), and apex predators that feed on primary, secondary, and tertiary consumers if there is enough energy in the system to support that many trophic levels. A general rule of thumb is that approximately 10% of the energy at one trophic level is incorporated into biomass at the next highest trophic level, although that varies from system to system (</w:t>
      </w:r>
      <w:proofErr w:type="spellStart"/>
      <w:r w:rsidR="00B50EE9">
        <w:t>Molles</w:t>
      </w:r>
      <w:proofErr w:type="spellEnd"/>
      <w:r w:rsidR="00B50EE9">
        <w:t xml:space="preserve"> and Sher 2019). </w:t>
      </w:r>
    </w:p>
    <w:p w14:paraId="28E172FF" w14:textId="3980DFD8" w:rsidR="00B50EE9" w:rsidRDefault="00B53AF7" w:rsidP="00851530">
      <w:pPr>
        <w:ind w:firstLine="720"/>
      </w:pPr>
      <w:r>
        <w:t xml:space="preserve">Freshwater ecosystems can be slightly different in terms of energy flow because some materials from the terrestrial environment are incorporated as allochthonous material (e.g., dead leaves, fallen branches), otherwise described as course particulate organic matter (CPOM). Organisms called shredders (e.g., crane flies, some caddisflies, some stoneflies, some </w:t>
      </w:r>
      <w:r>
        <w:lastRenderedPageBreak/>
        <w:t xml:space="preserve">midges) consume </w:t>
      </w:r>
      <w:commentRangeStart w:id="19"/>
      <w:commentRangeStart w:id="20"/>
      <w:r>
        <w:t>CPOM</w:t>
      </w:r>
      <w:r w:rsidR="004806EE">
        <w:t xml:space="preserve"> </w:t>
      </w:r>
      <w:commentRangeEnd w:id="19"/>
      <w:r w:rsidR="00665C4A">
        <w:rPr>
          <w:rStyle w:val="CommentReference"/>
        </w:rPr>
        <w:commentReference w:id="19"/>
      </w:r>
      <w:commentRangeEnd w:id="20"/>
      <w:r w:rsidR="00FC6104">
        <w:rPr>
          <w:rStyle w:val="CommentReference"/>
        </w:rPr>
        <w:commentReference w:id="20"/>
      </w:r>
      <w:r w:rsidR="004806EE">
        <w:t>(</w:t>
      </w:r>
      <w:r w:rsidR="00AD2B56">
        <w:t xml:space="preserve">Cummins and Klug 1979; </w:t>
      </w:r>
      <w:r w:rsidR="004806EE">
        <w:t>Cummins et al. 1989)</w:t>
      </w:r>
      <w:r>
        <w:t>, so there is a large detritus-based component of many freshwater stream food webs. Shredders convert CPOM into fine particulate organic matter (FPOM) that may be consumed by downstream collectors (e.g., some caddisflies, some beetles, some dipterans, some midges)</w:t>
      </w:r>
      <w:r w:rsidR="00BF7126">
        <w:t>. Physical breakdown of CPOM</w:t>
      </w:r>
      <w:r w:rsidR="00E97ED8">
        <w:t xml:space="preserve"> and leaching some solutes</w:t>
      </w:r>
      <w:r w:rsidR="00BF7126">
        <w:t xml:space="preserve"> can also result in dissolved organic matter (DOM) that can be consumed by zooplankton (e.g., diatoms, water fleas). </w:t>
      </w:r>
      <w:r w:rsidR="00FA6227">
        <w:t xml:space="preserve">Freshwater ecosystems also contain autochthonous material (e.g., microbes, plankton, algae, aquatic plants) that originate within the system. </w:t>
      </w:r>
      <w:r w:rsidR="00851530">
        <w:t xml:space="preserve">Scrapers (e.g., some snails, some caddisflies, some fish) and grazers (e.g., mayflies, some beetles, some snails, suckers) often consume these materials. Of course, there are secondary consumers, tertiary consumers and apex predators within these systems as well (e.g., dragonflies, some midges, insectivorous fishes, piscivorous fishes, birds of prey [such as eagles, cranes, and osprey], and some mammals). A hypothetical stream food web is diagrammed in Figure 1. </w:t>
      </w:r>
    </w:p>
    <w:p w14:paraId="737DC898" w14:textId="7DF9CC78" w:rsidR="0019257D" w:rsidRDefault="00B25018">
      <w:r>
        <w:tab/>
      </w:r>
      <w:r w:rsidR="007B4C89">
        <w:t>In this</w:t>
      </w:r>
      <w:r>
        <w:t xml:space="preserve"> exercise</w:t>
      </w:r>
      <w:r w:rsidR="002A7873">
        <w:t>, we engaged biology undergraduate students in an active learning experience</w:t>
      </w:r>
      <w:r>
        <w:t xml:space="preserve"> </w:t>
      </w:r>
      <w:r w:rsidR="002A7873">
        <w:t>using</w:t>
      </w:r>
      <w:r>
        <w:t xml:space="preserve"> stable isotopes to evaluate river food web ecology in a Colorado tailwater fishery. </w:t>
      </w:r>
      <w:r w:rsidR="00ED1144">
        <w:t xml:space="preserve">The activity centers on the premise that </w:t>
      </w:r>
      <w:r w:rsidR="00ED1144">
        <w:sym w:font="Symbol" w:char="F064"/>
      </w:r>
      <w:r w:rsidR="00ED1144" w:rsidRPr="00EB3682">
        <w:rPr>
          <w:vertAlign w:val="superscript"/>
        </w:rPr>
        <w:t>1</w:t>
      </w:r>
      <w:r w:rsidR="00ED1144">
        <w:rPr>
          <w:vertAlign w:val="superscript"/>
        </w:rPr>
        <w:t>3</w:t>
      </w:r>
      <w:r w:rsidR="00ED1144">
        <w:t xml:space="preserve">C and </w:t>
      </w:r>
      <w:r w:rsidR="00ED1144">
        <w:sym w:font="Symbol" w:char="F064"/>
      </w:r>
      <w:r w:rsidR="00ED1144" w:rsidRPr="00EB3682">
        <w:rPr>
          <w:vertAlign w:val="superscript"/>
        </w:rPr>
        <w:t>1</w:t>
      </w:r>
      <w:r w:rsidR="00ED1144">
        <w:rPr>
          <w:vertAlign w:val="superscript"/>
        </w:rPr>
        <w:t>5</w:t>
      </w:r>
      <w:r w:rsidR="00ED1144">
        <w:t xml:space="preserve">N </w:t>
      </w:r>
      <w:r w:rsidR="00025F89">
        <w:t xml:space="preserve">can be quantified and </w:t>
      </w:r>
      <w:r w:rsidR="00ED1144">
        <w:t xml:space="preserve">are useful in evaluating </w:t>
      </w:r>
      <w:r w:rsidR="00382F6B">
        <w:t xml:space="preserve">organismal </w:t>
      </w:r>
      <w:r w:rsidR="00ED1144">
        <w:t xml:space="preserve">trophic </w:t>
      </w:r>
      <w:r w:rsidR="00751428">
        <w:t>positions</w:t>
      </w:r>
      <w:r w:rsidR="00ED1144">
        <w:t xml:space="preserve">. </w:t>
      </w:r>
      <w:r w:rsidR="001E6DE1">
        <w:t xml:space="preserve">The approach was successfully implemented in an upper division ecology laboratory </w:t>
      </w:r>
      <w:r w:rsidR="000C5CB4">
        <w:t xml:space="preserve">course </w:t>
      </w:r>
      <w:r w:rsidR="001E6DE1">
        <w:t xml:space="preserve">at Western Colorado University, and trained students to be proficient in the use of stable isotopes, increased their understanding of aquatic ecology, enhanced their data management and analytical skills, and refined their scientific communication skills. </w:t>
      </w:r>
      <w:r w:rsidR="007143D1">
        <w:t xml:space="preserve">While this activity was conducted in the southern Rocky Mountains of Colorado, it can easily be adapted to other ecosystems proximal to other institutions. </w:t>
      </w:r>
    </w:p>
    <w:p w14:paraId="672A4AF7" w14:textId="77777777" w:rsidR="0019257D" w:rsidRDefault="0019257D"/>
    <w:p w14:paraId="5C8AD479" w14:textId="02A02843" w:rsidR="0019257D" w:rsidRPr="00B52CFD" w:rsidRDefault="00D0637D">
      <w:pPr>
        <w:rPr>
          <w:b/>
        </w:rPr>
      </w:pPr>
      <w:r w:rsidRPr="00B52CFD">
        <w:rPr>
          <w:b/>
        </w:rPr>
        <w:t xml:space="preserve">Student </w:t>
      </w:r>
      <w:r w:rsidR="0019257D" w:rsidRPr="00B52CFD">
        <w:rPr>
          <w:b/>
        </w:rPr>
        <w:t xml:space="preserve">Learning </w:t>
      </w:r>
      <w:r w:rsidRPr="00B52CFD">
        <w:rPr>
          <w:b/>
        </w:rPr>
        <w:t>Outcomes</w:t>
      </w:r>
      <w:r w:rsidR="00ED61D5">
        <w:rPr>
          <w:b/>
        </w:rPr>
        <w:t xml:space="preserve"> (SLOs)</w:t>
      </w:r>
    </w:p>
    <w:p w14:paraId="650E8DA0" w14:textId="77777777" w:rsidR="00B52CFD" w:rsidRDefault="00B52CFD"/>
    <w:p w14:paraId="7A5C247D" w14:textId="1F53F77A" w:rsidR="00B52CFD" w:rsidRDefault="00B52CFD">
      <w:r>
        <w:t xml:space="preserve">Students will: </w:t>
      </w:r>
    </w:p>
    <w:p w14:paraId="695981AC" w14:textId="2ACD9C0E" w:rsidR="00B52CFD" w:rsidRDefault="00B52CFD" w:rsidP="00B52CFD">
      <w:pPr>
        <w:pStyle w:val="ListParagraph"/>
        <w:numPr>
          <w:ilvl w:val="0"/>
          <w:numId w:val="1"/>
        </w:numPr>
      </w:pPr>
      <w:r>
        <w:t>demonstrate proficiency in sampling aquatic organisms using different techniques including drift nets, kick nets, angling</w:t>
      </w:r>
      <w:r w:rsidR="00830273">
        <w:t>,</w:t>
      </w:r>
      <w:r>
        <w:t xml:space="preserve"> and plankton tows</w:t>
      </w:r>
      <w:r w:rsidR="00052A61">
        <w:t xml:space="preserve"> (optional)</w:t>
      </w:r>
      <w:r>
        <w:t>.</w:t>
      </w:r>
    </w:p>
    <w:p w14:paraId="3A5283E1" w14:textId="146683C2" w:rsidR="002B4877" w:rsidRDefault="00B52CFD" w:rsidP="00B52CFD">
      <w:pPr>
        <w:pStyle w:val="ListParagraph"/>
        <w:numPr>
          <w:ilvl w:val="0"/>
          <w:numId w:val="1"/>
        </w:numPr>
      </w:pPr>
      <w:r>
        <w:t xml:space="preserve">classify aquatic organisms to biological </w:t>
      </w:r>
      <w:r w:rsidR="00830273">
        <w:t>o</w:t>
      </w:r>
      <w:r>
        <w:t xml:space="preserve">rder (e.g., </w:t>
      </w:r>
      <w:proofErr w:type="spellStart"/>
      <w:r w:rsidR="00830273">
        <w:t>Amphipoda</w:t>
      </w:r>
      <w:proofErr w:type="spellEnd"/>
      <w:r w:rsidR="00830273">
        <w:t xml:space="preserve">, Annelida, Ephemeroptera, </w:t>
      </w:r>
      <w:proofErr w:type="spellStart"/>
      <w:r w:rsidR="00830273">
        <w:t>Plecoptera</w:t>
      </w:r>
      <w:proofErr w:type="spellEnd"/>
      <w:r>
        <w:t xml:space="preserve">) or </w:t>
      </w:r>
      <w:r w:rsidR="00830273">
        <w:t>f</w:t>
      </w:r>
      <w:r>
        <w:t xml:space="preserve">amily (e.g., </w:t>
      </w:r>
      <w:proofErr w:type="spellStart"/>
      <w:r>
        <w:t>Chironomidae</w:t>
      </w:r>
      <w:proofErr w:type="spellEnd"/>
      <w:r>
        <w:t>, Salmonidae)</w:t>
      </w:r>
      <w:r w:rsidR="002B4877">
        <w:t>.</w:t>
      </w:r>
    </w:p>
    <w:p w14:paraId="7D5840F1" w14:textId="03C56A0E" w:rsidR="00B52CFD" w:rsidRDefault="002B4877" w:rsidP="00B52CFD">
      <w:pPr>
        <w:pStyle w:val="ListParagraph"/>
        <w:numPr>
          <w:ilvl w:val="0"/>
          <w:numId w:val="1"/>
        </w:numPr>
      </w:pPr>
      <w:r>
        <w:t>designate the</w:t>
      </w:r>
      <w:r w:rsidR="00B52CFD">
        <w:t xml:space="preserve"> trophic level</w:t>
      </w:r>
      <w:r>
        <w:t xml:space="preserve"> for sampled aquatic organisms (</w:t>
      </w:r>
      <w:r w:rsidR="00372ECF">
        <w:t xml:space="preserve">e.g., </w:t>
      </w:r>
      <w:r>
        <w:t xml:space="preserve">producers, primary consumers, secondary consumers, tertiary consumers, apex predators, </w:t>
      </w:r>
      <w:r w:rsidR="00693487">
        <w:t>detritu</w:t>
      </w:r>
      <w:r w:rsidR="00372ECF">
        <w:t>s</w:t>
      </w:r>
      <w:r>
        <w:t>)</w:t>
      </w:r>
      <w:r w:rsidR="00B52CFD">
        <w:t>.</w:t>
      </w:r>
    </w:p>
    <w:p w14:paraId="2E82399A" w14:textId="665908BA" w:rsidR="00372ECF" w:rsidRPr="00372ECF" w:rsidRDefault="002B4877" w:rsidP="00B52CFD">
      <w:pPr>
        <w:pStyle w:val="ListParagraph"/>
        <w:numPr>
          <w:ilvl w:val="0"/>
          <w:numId w:val="1"/>
        </w:numPr>
      </w:pPr>
      <w:r>
        <w:rPr>
          <w:rFonts w:cstheme="minorHAnsi"/>
        </w:rPr>
        <w:t>demonstrate safe laboratory practices</w:t>
      </w:r>
      <w:r w:rsidR="00372ECF">
        <w:rPr>
          <w:rFonts w:cstheme="minorHAnsi"/>
        </w:rPr>
        <w:t xml:space="preserve"> </w:t>
      </w:r>
      <w:r w:rsidR="00A25F21">
        <w:rPr>
          <w:rFonts w:cstheme="minorHAnsi"/>
        </w:rPr>
        <w:t>(</w:t>
      </w:r>
      <w:r w:rsidR="00372ECF">
        <w:rPr>
          <w:rFonts w:cstheme="minorHAnsi"/>
        </w:rPr>
        <w:t>wearing appropriate personal protective equipment</w:t>
      </w:r>
      <w:r w:rsidR="00A25F21">
        <w:rPr>
          <w:rFonts w:cstheme="minorHAnsi"/>
        </w:rPr>
        <w:t xml:space="preserve"> while washing samples under a fume hood), and</w:t>
      </w:r>
      <w:r w:rsidR="00372ECF">
        <w:rPr>
          <w:rFonts w:cstheme="minorHAnsi"/>
        </w:rPr>
        <w:t xml:space="preserve"> avoiding cross-contamination of samples while preparing them for submission.</w:t>
      </w:r>
    </w:p>
    <w:p w14:paraId="3D1500E6" w14:textId="28BBE8E1" w:rsidR="00A25F21" w:rsidRPr="00A25F21" w:rsidRDefault="00A25F21" w:rsidP="00B52CFD">
      <w:pPr>
        <w:pStyle w:val="ListParagraph"/>
        <w:numPr>
          <w:ilvl w:val="0"/>
          <w:numId w:val="1"/>
        </w:numPr>
      </w:pPr>
      <w:r>
        <w:rPr>
          <w:rFonts w:cstheme="minorHAnsi"/>
        </w:rPr>
        <w:t>analyze</w:t>
      </w:r>
      <w:r w:rsidR="0024773C">
        <w:rPr>
          <w:rFonts w:cstheme="minorHAnsi"/>
        </w:rPr>
        <w:t xml:space="preserve"> data in the </w:t>
      </w:r>
      <w:r>
        <w:rPr>
          <w:rFonts w:cstheme="minorHAnsi"/>
        </w:rPr>
        <w:t xml:space="preserve">open-source </w:t>
      </w:r>
      <w:r w:rsidR="0024773C">
        <w:rPr>
          <w:rFonts w:cstheme="minorHAnsi"/>
        </w:rPr>
        <w:t>statistical software program R</w:t>
      </w:r>
      <w:r w:rsidR="00D428E2">
        <w:rPr>
          <w:rFonts w:cstheme="minorHAnsi"/>
        </w:rPr>
        <w:t xml:space="preserve">, reassess </w:t>
      </w:r>
      <w:r w:rsidR="00D428E2" w:rsidRPr="00D428E2">
        <w:rPr>
          <w:rFonts w:cstheme="minorHAnsi"/>
          <w:i/>
        </w:rPr>
        <w:t>a priori</w:t>
      </w:r>
      <w:r w:rsidR="00D428E2">
        <w:rPr>
          <w:rFonts w:cstheme="minorHAnsi"/>
        </w:rPr>
        <w:t xml:space="preserve"> assumptions, and draw conclusions based on the data</w:t>
      </w:r>
      <w:r>
        <w:rPr>
          <w:rFonts w:cstheme="minorHAnsi"/>
        </w:rPr>
        <w:t>.</w:t>
      </w:r>
    </w:p>
    <w:p w14:paraId="1A944E2F" w14:textId="77777777" w:rsidR="000A0B36" w:rsidRPr="000A0B36" w:rsidRDefault="00A25F21" w:rsidP="000A0B36">
      <w:pPr>
        <w:pStyle w:val="ListParagraph"/>
        <w:numPr>
          <w:ilvl w:val="0"/>
          <w:numId w:val="1"/>
        </w:numPr>
      </w:pPr>
      <w:r>
        <w:rPr>
          <w:rFonts w:cstheme="minorHAnsi"/>
        </w:rPr>
        <w:t>communicate their findings in a scientific report modeled after a peer-reviewed journal article</w:t>
      </w:r>
      <w:r w:rsidR="00A365A8">
        <w:rPr>
          <w:rFonts w:cstheme="minorHAnsi"/>
        </w:rPr>
        <w:t xml:space="preserve"> that includes background literature, the outcomes of statistical analyses, and graphical representations of the data</w:t>
      </w:r>
      <w:r>
        <w:rPr>
          <w:rFonts w:cstheme="minorHAnsi"/>
        </w:rPr>
        <w:t xml:space="preserve">. </w:t>
      </w:r>
      <w:r w:rsidR="00372ECF">
        <w:rPr>
          <w:rFonts w:cstheme="minorHAnsi"/>
        </w:rPr>
        <w:t xml:space="preserve"> </w:t>
      </w:r>
      <w:r w:rsidR="002B4877">
        <w:rPr>
          <w:rFonts w:cstheme="minorHAnsi"/>
        </w:rPr>
        <w:t xml:space="preserve"> </w:t>
      </w:r>
    </w:p>
    <w:p w14:paraId="6D7AD78A" w14:textId="77777777" w:rsidR="000A0B36" w:rsidRDefault="000A0B36" w:rsidP="000A0B36"/>
    <w:p w14:paraId="091577BB" w14:textId="00922FE9" w:rsidR="000A0B36" w:rsidRPr="000A0B36" w:rsidRDefault="000A0B36" w:rsidP="000A0B36">
      <w:r>
        <w:t>Optional (could be assessed via a pre-lab</w:t>
      </w:r>
      <w:r w:rsidR="00236B0E">
        <w:t>oratory</w:t>
      </w:r>
      <w:r>
        <w:t xml:space="preserve"> worksheet</w:t>
      </w:r>
      <w:r w:rsidR="00AD3D1B">
        <w:t>, but were not in this exercise</w:t>
      </w:r>
      <w:r>
        <w:t>):</w:t>
      </w:r>
    </w:p>
    <w:p w14:paraId="2074E8F6" w14:textId="386DD4AA" w:rsidR="002B4877" w:rsidRPr="000A0B36" w:rsidRDefault="002B4877" w:rsidP="000A0B36">
      <w:pPr>
        <w:pStyle w:val="ListParagraph"/>
        <w:numPr>
          <w:ilvl w:val="0"/>
          <w:numId w:val="1"/>
        </w:numPr>
      </w:pPr>
      <w:r w:rsidRPr="000A0B36">
        <w:rPr>
          <w:rFonts w:cstheme="minorHAnsi"/>
        </w:rPr>
        <w:lastRenderedPageBreak/>
        <w:t xml:space="preserve"> </w:t>
      </w:r>
      <w:r w:rsidR="000A0B36">
        <w:rPr>
          <w:rFonts w:cstheme="minorHAnsi"/>
        </w:rPr>
        <w:t xml:space="preserve">define common terminology used in stream ecology: </w:t>
      </w:r>
      <w:proofErr w:type="spellStart"/>
      <w:r w:rsidR="000A0B36">
        <w:rPr>
          <w:rFonts w:cstheme="minorHAnsi"/>
        </w:rPr>
        <w:t>allochtonous</w:t>
      </w:r>
      <w:proofErr w:type="spellEnd"/>
      <w:r w:rsidR="000A0B36">
        <w:rPr>
          <w:rFonts w:cstheme="minorHAnsi"/>
        </w:rPr>
        <w:t>/autochthonous material; course particulate organic matter (CPOM)/fine particulate organic matter (FPOM)/dissolved organic matter (DOM); shredders/collectors/grazers/scrapers.</w:t>
      </w:r>
    </w:p>
    <w:p w14:paraId="319EE96D" w14:textId="68B0315C" w:rsidR="000A0B36" w:rsidRDefault="000A0B36" w:rsidP="000A0B36">
      <w:pPr>
        <w:pStyle w:val="ListParagraph"/>
        <w:numPr>
          <w:ilvl w:val="0"/>
          <w:numId w:val="1"/>
        </w:numPr>
      </w:pPr>
      <w:r>
        <w:rPr>
          <w:rFonts w:cstheme="minorHAnsi"/>
        </w:rPr>
        <w:t xml:space="preserve">define common terminology used in stable isotopes analyses: delta values, </w:t>
      </w:r>
      <w:proofErr w:type="spellStart"/>
      <w:r>
        <w:rPr>
          <w:rFonts w:cstheme="minorHAnsi"/>
        </w:rPr>
        <w:t>permil</w:t>
      </w:r>
      <w:proofErr w:type="spellEnd"/>
      <w:r>
        <w:rPr>
          <w:rFonts w:cstheme="minorHAnsi"/>
        </w:rPr>
        <w:t xml:space="preserve">, fractionation, elemental analyzer, mass spectrometry. </w:t>
      </w:r>
    </w:p>
    <w:p w14:paraId="25392AD8" w14:textId="77777777" w:rsidR="0019257D" w:rsidRDefault="0019257D"/>
    <w:p w14:paraId="550611A1" w14:textId="6ACB454E" w:rsidR="0019257D" w:rsidRDefault="003C410D" w:rsidP="006A60D4">
      <w:pPr>
        <w:ind w:firstLine="360"/>
      </w:pPr>
      <w:r>
        <w:t xml:space="preserve">In this laboratory exercise, we reconfirmed the applicability of stable isotopes to </w:t>
      </w:r>
      <w:r w:rsidR="006352F3">
        <w:t xml:space="preserve">stream food web ecology </w:t>
      </w:r>
      <w:r w:rsidR="00A7182A">
        <w:t>as a learning tool</w:t>
      </w:r>
      <w:r>
        <w:t xml:space="preserve">. Our approach was as follows: (1) </w:t>
      </w:r>
      <w:r w:rsidR="00A7182A">
        <w:t xml:space="preserve">sample aquatic organisms using a variety of techniques, (2) use safe laboratory techniques to wash and prepare samples for analysis, (3) analyze </w:t>
      </w:r>
      <w:r w:rsidR="00403419">
        <w:t xml:space="preserve">stable isotope </w:t>
      </w:r>
      <w:r w:rsidR="00A7182A">
        <w:t xml:space="preserve">data using open-source statistical software, (4) reassess </w:t>
      </w:r>
      <w:r w:rsidR="00A7182A" w:rsidRPr="00A7182A">
        <w:rPr>
          <w:i/>
        </w:rPr>
        <w:t>a priori</w:t>
      </w:r>
      <w:r w:rsidR="00A7182A">
        <w:t xml:space="preserve"> trophic level designations</w:t>
      </w:r>
      <w:r w:rsidR="006352F3">
        <w:t xml:space="preserve"> and draw conclusions</w:t>
      </w:r>
      <w:r w:rsidR="00A7182A">
        <w:t xml:space="preserve">. </w:t>
      </w:r>
    </w:p>
    <w:p w14:paraId="444916EB" w14:textId="77777777" w:rsidR="003C410D" w:rsidRDefault="003C410D"/>
    <w:p w14:paraId="08AE717B" w14:textId="736998FF" w:rsidR="009649B9" w:rsidRDefault="009649B9">
      <w:pPr>
        <w:rPr>
          <w:b/>
        </w:rPr>
      </w:pPr>
      <w:r w:rsidRPr="009649B9">
        <w:rPr>
          <w:b/>
        </w:rPr>
        <w:t xml:space="preserve">Procedures </w:t>
      </w:r>
    </w:p>
    <w:p w14:paraId="69B97382" w14:textId="77777777" w:rsidR="00403419" w:rsidRPr="009649B9" w:rsidRDefault="00403419">
      <w:pPr>
        <w:rPr>
          <w:b/>
        </w:rPr>
      </w:pPr>
    </w:p>
    <w:p w14:paraId="351F572A" w14:textId="5B968BEC" w:rsidR="009649B9" w:rsidRPr="00923011" w:rsidRDefault="00403419">
      <w:pPr>
        <w:rPr>
          <w:b/>
          <w:i/>
        </w:rPr>
      </w:pPr>
      <w:r w:rsidRPr="00923011">
        <w:rPr>
          <w:b/>
          <w:i/>
        </w:rPr>
        <w:t>Site Selection</w:t>
      </w:r>
    </w:p>
    <w:p w14:paraId="34E1F591" w14:textId="77777777" w:rsidR="00403419" w:rsidRDefault="00403419"/>
    <w:p w14:paraId="0A912D3A" w14:textId="6E17A06A" w:rsidR="00403419" w:rsidRDefault="00403419">
      <w:r>
        <w:t>Aquatic organisms were sampled from the catch-and-release area on the Taylor River</w:t>
      </w:r>
      <w:r w:rsidR="00ED61D5">
        <w:t xml:space="preserve"> (Figure </w:t>
      </w:r>
      <w:r w:rsidR="00851530">
        <w:t>2</w:t>
      </w:r>
      <w:r w:rsidR="00ED61D5">
        <w:t>)</w:t>
      </w:r>
      <w:r>
        <w:t>, just below Taylor Park Reservoir</w:t>
      </w:r>
      <w:r w:rsidR="00EC4F67">
        <w:t>,</w:t>
      </w:r>
      <w:r>
        <w:t xml:space="preserve"> approximately </w:t>
      </w:r>
      <w:r w:rsidR="00CA13E5">
        <w:t xml:space="preserve">14 miles northeast of Almont, CO, USA. This site was chosen </w:t>
      </w:r>
      <w:r w:rsidR="00866EE2">
        <w:t>because</w:t>
      </w:r>
      <w:r w:rsidR="00CA13E5">
        <w:t xml:space="preserve"> (1) it is a tailwater fishery with a relatively constant water temperature and is accessible year-round (we </w:t>
      </w:r>
      <w:r w:rsidR="00866EE2">
        <w:t>conducted sampling</w:t>
      </w:r>
      <w:r w:rsidR="00CA13E5">
        <w:t xml:space="preserve"> in February when most other water bodies in the area were frozen over), </w:t>
      </w:r>
      <w:r w:rsidR="008949CF">
        <w:t xml:space="preserve">(2) it is not a highly productive ecosystem, </w:t>
      </w:r>
      <w:r w:rsidR="00DF0DFD">
        <w:t>so is relatively depauperate and</w:t>
      </w:r>
      <w:r w:rsidR="008949CF">
        <w:t xml:space="preserve"> capturing a high proportion of its biodiversity was likely, </w:t>
      </w:r>
      <w:r w:rsidR="00CA13E5">
        <w:t>(</w:t>
      </w:r>
      <w:r w:rsidR="008949CF">
        <w:t>3</w:t>
      </w:r>
      <w:r w:rsidR="00CA13E5">
        <w:t xml:space="preserve">) it is in close proximity </w:t>
      </w:r>
      <w:r w:rsidR="00A639BD">
        <w:t xml:space="preserve">(~31 miles) </w:t>
      </w:r>
      <w:r w:rsidR="00CA13E5">
        <w:t>to Western Colorado University campus</w:t>
      </w:r>
      <w:r w:rsidR="006A60D4">
        <w:t xml:space="preserve"> where students engaging in the exercise were enrolled</w:t>
      </w:r>
      <w:r w:rsidR="00CA13E5">
        <w:t>, (</w:t>
      </w:r>
      <w:r w:rsidR="008949CF">
        <w:t>4</w:t>
      </w:r>
      <w:r w:rsidR="00CA13E5">
        <w:t xml:space="preserve">) it is a popular sport fishery that many Western Colorado University students are familiar with and excited to learn more about. </w:t>
      </w:r>
    </w:p>
    <w:p w14:paraId="3982CB2E" w14:textId="77777777" w:rsidR="00403419" w:rsidRDefault="00403419"/>
    <w:p w14:paraId="0E5FB443" w14:textId="10067AC8" w:rsidR="009649B9" w:rsidRPr="00EC4F67" w:rsidRDefault="009649B9">
      <w:pPr>
        <w:rPr>
          <w:b/>
          <w:i/>
        </w:rPr>
      </w:pPr>
      <w:r w:rsidRPr="00EC4F67">
        <w:rPr>
          <w:b/>
          <w:i/>
        </w:rPr>
        <w:t>Field Sampling</w:t>
      </w:r>
    </w:p>
    <w:p w14:paraId="08932531" w14:textId="77777777" w:rsidR="009649B9" w:rsidRDefault="009649B9"/>
    <w:p w14:paraId="6995CF38" w14:textId="1EF718CA" w:rsidR="00A80FB6" w:rsidRDefault="00A80FB6">
      <w:r>
        <w:t>Because we sought to collect organisms from several trophic levels, we employed an array of sampling methods</w:t>
      </w:r>
      <w:r w:rsidR="00F65F08">
        <w:t xml:space="preserve"> (SLO1)</w:t>
      </w:r>
      <w:r>
        <w:t xml:space="preserve">. These are outlined as follows: </w:t>
      </w:r>
    </w:p>
    <w:p w14:paraId="333B8F3B" w14:textId="77777777" w:rsidR="00A80FB6" w:rsidRDefault="00A80FB6"/>
    <w:p w14:paraId="0B6CFBF0" w14:textId="6F09CAD3" w:rsidR="00A80FB6" w:rsidRPr="00A80FB6" w:rsidRDefault="00A80FB6">
      <w:pPr>
        <w:rPr>
          <w:i/>
        </w:rPr>
      </w:pPr>
      <w:r w:rsidRPr="00A80FB6">
        <w:rPr>
          <w:i/>
        </w:rPr>
        <w:t>Angling</w:t>
      </w:r>
    </w:p>
    <w:p w14:paraId="332545CF" w14:textId="1F581780" w:rsidR="009649B9" w:rsidRDefault="00EA1BE6">
      <w:r>
        <w:t xml:space="preserve">A self-selected group of </w:t>
      </w:r>
      <w:r w:rsidR="00E325D4">
        <w:t xml:space="preserve">five </w:t>
      </w:r>
      <w:r>
        <w:t xml:space="preserve">students with </w:t>
      </w:r>
      <w:r w:rsidR="00CA6932">
        <w:t xml:space="preserve">their own fishing equipment and valid Colorado fishing licenses </w:t>
      </w:r>
      <w:r w:rsidR="00C04302">
        <w:t>attempted</w:t>
      </w:r>
      <w:r w:rsidR="00E325D4">
        <w:t xml:space="preserve"> to </w:t>
      </w:r>
      <w:r w:rsidR="00C04302">
        <w:t>catch trout</w:t>
      </w:r>
      <w:r w:rsidR="00E325D4">
        <w:t xml:space="preserve"> </w:t>
      </w:r>
      <w:r w:rsidR="006A198A">
        <w:t xml:space="preserve">(the presumed apex predator of the system) </w:t>
      </w:r>
      <w:r w:rsidR="00E325D4">
        <w:t xml:space="preserve">using artificial flies and lures. </w:t>
      </w:r>
      <w:r w:rsidR="00C04302">
        <w:t xml:space="preserve">If successful, they were </w:t>
      </w:r>
      <w:r w:rsidR="00D540AB">
        <w:t>instructed</w:t>
      </w:r>
      <w:r w:rsidR="00C04302">
        <w:t xml:space="preserve"> to take a </w:t>
      </w:r>
      <w:commentRangeStart w:id="21"/>
      <w:r w:rsidR="00C04302">
        <w:t>small fin clip</w:t>
      </w:r>
      <w:commentRangeEnd w:id="21"/>
      <w:r w:rsidR="000B128A">
        <w:rPr>
          <w:rStyle w:val="CommentReference"/>
        </w:rPr>
        <w:commentReference w:id="21"/>
      </w:r>
      <w:r w:rsidR="00713B6A">
        <w:t>, which grows back,</w:t>
      </w:r>
      <w:r w:rsidR="00C04302">
        <w:t xml:space="preserve"> </w:t>
      </w:r>
      <w:r w:rsidR="0063164E">
        <w:t xml:space="preserve">then </w:t>
      </w:r>
      <w:r w:rsidR="006A198A">
        <w:t xml:space="preserve">immediately </w:t>
      </w:r>
      <w:r w:rsidR="0063164E">
        <w:t xml:space="preserve">release the fish back into the </w:t>
      </w:r>
      <w:r w:rsidR="006A198A">
        <w:t>river</w:t>
      </w:r>
      <w:r w:rsidR="00C04302">
        <w:t xml:space="preserve">. </w:t>
      </w:r>
      <w:r w:rsidR="00D00CDD">
        <w:t>Students were instructed to use forceps to handle fin clips so as not to risk contaminating the sample with oils from their fingers</w:t>
      </w:r>
      <w:r w:rsidR="00BD7370">
        <w:t>, then to place the fin clip into an appropriately labeled plastic bag</w:t>
      </w:r>
      <w:r w:rsidR="00D00CDD">
        <w:t xml:space="preserve">. </w:t>
      </w:r>
    </w:p>
    <w:p w14:paraId="65B6FA09" w14:textId="77777777" w:rsidR="00A80FB6" w:rsidRDefault="00A80FB6"/>
    <w:p w14:paraId="37A30F00" w14:textId="27D41078" w:rsidR="00A80FB6" w:rsidRPr="00F72954" w:rsidRDefault="00F72954">
      <w:pPr>
        <w:rPr>
          <w:i/>
        </w:rPr>
      </w:pPr>
      <w:r w:rsidRPr="00F72954">
        <w:rPr>
          <w:i/>
        </w:rPr>
        <w:t>Macroinvertebrate sampling</w:t>
      </w:r>
    </w:p>
    <w:p w14:paraId="201FA78C" w14:textId="0C0E1120" w:rsidR="00BD7370" w:rsidRPr="000B128A" w:rsidRDefault="00C04302" w:rsidP="00BD7370">
      <w:r>
        <w:t xml:space="preserve">The remaining students </w:t>
      </w:r>
      <w:r w:rsidR="00D00CDD">
        <w:t xml:space="preserve">worked in teams to </w:t>
      </w:r>
      <w:r w:rsidR="00F72954">
        <w:t>set three drift nets downstream of the sampling area</w:t>
      </w:r>
      <w:r w:rsidR="00D00CDD">
        <w:t xml:space="preserve">, where they were left </w:t>
      </w:r>
      <w:r w:rsidR="007D3CD0">
        <w:t xml:space="preserve">to collect materials carried by the current </w:t>
      </w:r>
      <w:r w:rsidR="00D00CDD">
        <w:t xml:space="preserve">for the duration of the sampling activity (~ 1 hour). </w:t>
      </w:r>
      <w:r w:rsidR="001C5F49">
        <w:t xml:space="preserve">Once the drift nets were set, pairs of students </w:t>
      </w:r>
      <w:r w:rsidR="003F2FAC">
        <w:t>sampled aquatic macroinvertebrates using</w:t>
      </w:r>
      <w:r w:rsidR="001C5F49">
        <w:t xml:space="preserve"> kick nets</w:t>
      </w:r>
      <w:r w:rsidR="003F2FAC">
        <w:t>. The technique</w:t>
      </w:r>
      <w:r w:rsidR="00147351">
        <w:t xml:space="preserve"> for sampling with kick nets</w:t>
      </w:r>
      <w:r w:rsidR="003F2FAC">
        <w:t xml:space="preserve"> is fairly simple: </w:t>
      </w:r>
      <w:r w:rsidR="003F2FAC">
        <w:lastRenderedPageBreak/>
        <w:t>students were instructed to place the net perpendicular to the flow of the river, then kick along the bottom of the river so that rocks overturned and the current carried any dislodged macroinvertebrates into the net. This activity was conducted for 30 seconds</w:t>
      </w:r>
      <w:r w:rsidR="006522E0">
        <w:t xml:space="preserve"> per sampling unit</w:t>
      </w:r>
      <w:r w:rsidR="003F2FAC">
        <w:t xml:space="preserve">, after which the sample was transferred </w:t>
      </w:r>
      <w:r w:rsidR="006522E0">
        <w:t xml:space="preserve">from the kick net </w:t>
      </w:r>
      <w:r w:rsidR="003F2FAC">
        <w:t>to a sorting tray</w:t>
      </w:r>
      <w:r w:rsidR="006522E0">
        <w:t>. M</w:t>
      </w:r>
      <w:r w:rsidR="00AC6FE7">
        <w:t>acroinvertebrates</w:t>
      </w:r>
      <w:r w:rsidR="002341C2">
        <w:t>, algae and detritus</w:t>
      </w:r>
      <w:r w:rsidR="00AC6FE7">
        <w:t xml:space="preserve"> were </w:t>
      </w:r>
      <w:r w:rsidR="0065687F">
        <w:t xml:space="preserve">sorted according to taxonomic group (e.g., </w:t>
      </w:r>
      <w:proofErr w:type="spellStart"/>
      <w:r w:rsidR="0065687F">
        <w:t>Plecoptera</w:t>
      </w:r>
      <w:proofErr w:type="spellEnd"/>
      <w:r w:rsidR="0065687F">
        <w:t xml:space="preserve">, Ephemeroptera, </w:t>
      </w:r>
      <w:proofErr w:type="spellStart"/>
      <w:r w:rsidR="0065687F">
        <w:t>Chironomidae</w:t>
      </w:r>
      <w:proofErr w:type="spellEnd"/>
      <w:r w:rsidR="00F1452C">
        <w:t>; SLO2</w:t>
      </w:r>
      <w:r w:rsidR="0065687F">
        <w:t>), then removed using forceps and placed into individually labeled</w:t>
      </w:r>
      <w:r w:rsidR="0065687F" w:rsidRPr="0065687F">
        <w:t xml:space="preserve"> </w:t>
      </w:r>
      <w:r w:rsidR="0065687F">
        <w:t>plastic bags</w:t>
      </w:r>
      <w:r w:rsidR="00AC6FE7">
        <w:t>. Each pair of students repeated these steps three times</w:t>
      </w:r>
      <w:r w:rsidR="0065687F">
        <w:t>, but organisms were pooled (within student working groups) by their taxonomy</w:t>
      </w:r>
      <w:r w:rsidR="00892CCC">
        <w:t xml:space="preserve"> (i.e.</w:t>
      </w:r>
      <w:r w:rsidR="0065687F">
        <w:t xml:space="preserve">, each group pooled all their stoneflies into one bag, all their mayflies into another, algae into a third, </w:t>
      </w:r>
      <w:r w:rsidR="00081BA9">
        <w:t xml:space="preserve">detritus into a fourth, </w:t>
      </w:r>
      <w:r w:rsidR="0065687F">
        <w:t xml:space="preserve">and so on). </w:t>
      </w:r>
      <w:r w:rsidR="00D00CDD">
        <w:t xml:space="preserve">When </w:t>
      </w:r>
      <w:r w:rsidR="006522E0">
        <w:t>kick net sampling</w:t>
      </w:r>
      <w:r w:rsidR="00D00CDD">
        <w:t xml:space="preserve"> was completed, drift nets were checked and samples were collected </w:t>
      </w:r>
      <w:r w:rsidR="00892CFF">
        <w:t xml:space="preserve">from them </w:t>
      </w:r>
      <w:r w:rsidR="00D00CDD">
        <w:t>and sorted</w:t>
      </w:r>
      <w:r w:rsidR="00892CFF">
        <w:t xml:space="preserve"> in the same manner</w:t>
      </w:r>
      <w:r w:rsidR="00D00CDD">
        <w:t xml:space="preserve">. </w:t>
      </w:r>
      <w:r w:rsidR="00270EB0">
        <w:t xml:space="preserve">Samples collected from kick nets and drift nets were kept separate. </w:t>
      </w:r>
      <w:r w:rsidR="00BD7370">
        <w:t>All plastic bags containing biological samples were packed in snow to keep samples cold during transport back to the laboratory.</w:t>
      </w:r>
      <w:r w:rsidR="00665C4A">
        <w:t xml:space="preserve"> Upon return to the institution, samples were frozen at -20</w:t>
      </w:r>
      <w:r w:rsidR="00665C4A">
        <w:sym w:font="Symbol" w:char="F0B0"/>
      </w:r>
      <w:r w:rsidR="00665C4A">
        <w:t xml:space="preserve">C for one week, after which they were thawed and further sorted (see </w:t>
      </w:r>
      <w:r w:rsidR="00665C4A" w:rsidRPr="00665C4A">
        <w:rPr>
          <w:i/>
        </w:rPr>
        <w:t>Laboratory Techniques</w:t>
      </w:r>
      <w:r w:rsidR="00665C4A">
        <w:t xml:space="preserve"> below). </w:t>
      </w:r>
      <w:ins w:id="22" w:author="Hannah" w:date="2019-06-27T10:19:00Z">
        <w:r w:rsidR="000B128A">
          <w:t>Cold storage of samples is only necessary if they will not be</w:t>
        </w:r>
      </w:ins>
      <w:ins w:id="23" w:author="Hannah" w:date="2019-07-01T10:24:00Z">
        <w:r w:rsidR="003D16CE">
          <w:t xml:space="preserve"> </w:t>
        </w:r>
      </w:ins>
      <w:ins w:id="24" w:author="Hannah" w:date="2019-06-27T10:19:00Z">
        <w:r w:rsidR="000B128A">
          <w:t>processed within the same laboratory perio</w:t>
        </w:r>
      </w:ins>
      <w:ins w:id="25" w:author="Hannah" w:date="2019-06-27T10:20:00Z">
        <w:r w:rsidR="000B128A">
          <w:t>d.</w:t>
        </w:r>
      </w:ins>
    </w:p>
    <w:p w14:paraId="71C14A58" w14:textId="77777777" w:rsidR="0065687F" w:rsidRDefault="0065687F"/>
    <w:p w14:paraId="1F4E03DD" w14:textId="7314120A" w:rsidR="0065687F" w:rsidRPr="00270EB0" w:rsidRDefault="00270EB0">
      <w:pPr>
        <w:rPr>
          <w:i/>
        </w:rPr>
      </w:pPr>
      <w:r w:rsidRPr="00270EB0">
        <w:rPr>
          <w:i/>
        </w:rPr>
        <w:t>Plankton sampling (optional)</w:t>
      </w:r>
    </w:p>
    <w:p w14:paraId="5597310A" w14:textId="650823E7" w:rsidR="0065687F" w:rsidRDefault="00BC4122">
      <w:r>
        <w:t xml:space="preserve">The sun </w:t>
      </w:r>
      <w:del w:id="26" w:author="Hannah" w:date="2019-06-27T10:18:00Z">
        <w:r w:rsidDel="000B128A">
          <w:delText>went down</w:delText>
        </w:r>
      </w:del>
      <w:ins w:id="27" w:author="Hannah" w:date="2019-06-27T10:18:00Z">
        <w:r w:rsidR="000B128A">
          <w:t>set</w:t>
        </w:r>
      </w:ins>
      <w:r>
        <w:t xml:space="preserve"> and temperatures dropped too quickly to sample using plankton tows while in the field in February, but this method could easily be added to the exercise at different times of year, or even by assigning a subset of students to conduct plankton tows instead of sampling with kick nets. Groups of 2-3 students could conduct oblique plankton tows wherein</w:t>
      </w:r>
      <w:r w:rsidR="004E3BCB">
        <w:t xml:space="preserve"> a plankton tow net is pulled through the water at the same depth for a known distance (</w:t>
      </w:r>
      <w:r w:rsidR="00ED61D5">
        <w:t>Figure</w:t>
      </w:r>
      <w:r w:rsidR="00BE2537">
        <w:t xml:space="preserve"> </w:t>
      </w:r>
      <w:r w:rsidR="00851530">
        <w:t>3</w:t>
      </w:r>
      <w:r w:rsidR="004E3BCB">
        <w:t xml:space="preserve">) </w:t>
      </w:r>
      <w:r w:rsidR="00081BA9">
        <w:t>to</w:t>
      </w:r>
      <w:r w:rsidR="004E3BCB">
        <w:t xml:space="preserve"> be able to calculate the total volume of the water sampled. </w:t>
      </w:r>
      <w:r w:rsidR="00081BA9">
        <w:t xml:space="preserve">Once the tow is complete, students use a wash bottle to wash any plankton that is clinging to the sides of the net into the collection jar. These samples need to be sorted in the laboratory under a </w:t>
      </w:r>
      <w:ins w:id="28" w:author="Hannah" w:date="2019-06-27T10:18:00Z">
        <w:r w:rsidR="000B128A">
          <w:t>dissecting micro</w:t>
        </w:r>
      </w:ins>
      <w:r w:rsidR="00081BA9">
        <w:t xml:space="preserve">scope. </w:t>
      </w:r>
    </w:p>
    <w:p w14:paraId="0344C0DC" w14:textId="77777777" w:rsidR="00AD3D1B" w:rsidRDefault="00AD3D1B"/>
    <w:p w14:paraId="7FA768C6" w14:textId="7D120E7C" w:rsidR="00AD3D1B" w:rsidRPr="00BF3775" w:rsidRDefault="00BF3775">
      <w:pPr>
        <w:rPr>
          <w:b/>
          <w:i/>
        </w:rPr>
      </w:pPr>
      <w:r w:rsidRPr="00BF3775">
        <w:rPr>
          <w:b/>
          <w:i/>
        </w:rPr>
        <w:t>Laboratory Techniques</w:t>
      </w:r>
    </w:p>
    <w:p w14:paraId="38C2AFF8" w14:textId="59D92468" w:rsidR="00BF3775" w:rsidRDefault="00BF3775"/>
    <w:p w14:paraId="7A567E99" w14:textId="6D5C889C" w:rsidR="00BF3775" w:rsidRPr="00665C4A" w:rsidRDefault="00665C4A">
      <w:pPr>
        <w:rPr>
          <w:i/>
        </w:rPr>
      </w:pPr>
      <w:r w:rsidRPr="00665C4A">
        <w:rPr>
          <w:i/>
        </w:rPr>
        <w:t>Sorting</w:t>
      </w:r>
    </w:p>
    <w:p w14:paraId="11F1AB0E" w14:textId="2344455C" w:rsidR="00665C4A" w:rsidRDefault="00665C4A">
      <w:r>
        <w:t xml:space="preserve">Samples were already sorted by trophic level as best as students could ascertain in the field (see </w:t>
      </w:r>
      <w:r w:rsidRPr="00665C4A">
        <w:rPr>
          <w:i/>
        </w:rPr>
        <w:t>Macroinvertebrate Sampling</w:t>
      </w:r>
      <w:r>
        <w:t xml:space="preserve"> above). However, it </w:t>
      </w:r>
      <w:r w:rsidR="00AA0E8D">
        <w:t>was</w:t>
      </w:r>
      <w:r>
        <w:t xml:space="preserve"> critically important</w:t>
      </w:r>
      <w:r w:rsidR="00AA0E8D">
        <w:t xml:space="preserve"> for the success of the exercise for them</w:t>
      </w:r>
      <w:r>
        <w:t xml:space="preserve"> to refine sample identifications to ensure that samples </w:t>
      </w:r>
      <w:r w:rsidR="00AA0E8D">
        <w:t>were</w:t>
      </w:r>
      <w:r>
        <w:t xml:space="preserve"> isolated from those of oth</w:t>
      </w:r>
      <w:r w:rsidR="00AA0E8D">
        <w:t>er trophic levels. This required</w:t>
      </w:r>
      <w:r>
        <w:t xml:space="preserve"> </w:t>
      </w:r>
      <w:r w:rsidR="00AA0E8D">
        <w:t>students to pick</w:t>
      </w:r>
      <w:r>
        <w:t xml:space="preserve"> through samples und</w:t>
      </w:r>
      <w:r w:rsidR="00AA0E8D">
        <w:t xml:space="preserve">er a dissecting </w:t>
      </w:r>
      <w:ins w:id="29" w:author="Hannah" w:date="2019-06-27T10:38:00Z">
        <w:r w:rsidR="00541DE6">
          <w:t>micr</w:t>
        </w:r>
      </w:ins>
      <w:ins w:id="30" w:author="Hannah" w:date="2019-06-27T10:39:00Z">
        <w:r w:rsidR="00541DE6">
          <w:t>o</w:t>
        </w:r>
      </w:ins>
      <w:r w:rsidR="00AA0E8D">
        <w:t>scope and make</w:t>
      </w:r>
      <w:r>
        <w:t xml:space="preserve"> accurate identifications</w:t>
      </w:r>
      <w:r w:rsidR="00AA0E8D">
        <w:t xml:space="preserve"> (SLO2) and preliminary trophic level designations (SLO3)</w:t>
      </w:r>
      <w:r>
        <w:t xml:space="preserve">. </w:t>
      </w:r>
      <w:r w:rsidR="00AA0E8D">
        <w:t xml:space="preserve">Prior to sorting, students were instructed to don gloves and were reminded of the importance of not touching the samples bare-handed so as not to contaminate them with oils from their skin. </w:t>
      </w:r>
    </w:p>
    <w:p w14:paraId="22DA2784" w14:textId="1BE4B059" w:rsidR="00AA0E8D" w:rsidRDefault="00AA0E8D">
      <w:r>
        <w:tab/>
        <w:t xml:space="preserve">Students used plastic forceps and weigh boats (again, taking care not to touch either bare-handed) to sort samples into the following categories: detritus (sticks, leaves, etc.), algae, midges, mayflies, stoneflies, amphipod crustaceans, fish fin clips. Each sample was </w:t>
      </w:r>
      <w:r w:rsidR="0038675F">
        <w:t>then assigned a unique identification code that included a group number, a tentative trophic level, and a sample number (</w:t>
      </w:r>
      <w:r w:rsidR="001A31F1">
        <w:t xml:space="preserve">SLO4; </w:t>
      </w:r>
      <w:r w:rsidR="0038675F">
        <w:t xml:space="preserve">Table 1). Weigh boats used in sorting, and glass </w:t>
      </w:r>
      <w:r w:rsidR="00D65ABC">
        <w:t>Petri</w:t>
      </w:r>
      <w:r w:rsidR="0038675F">
        <w:t xml:space="preserve"> dishes used for washing (see below) were labeled </w:t>
      </w:r>
      <w:r w:rsidR="00D65ABC">
        <w:t xml:space="preserve">accordingly </w:t>
      </w:r>
      <w:r w:rsidR="0038675F">
        <w:t xml:space="preserve">using a permanent marker. </w:t>
      </w:r>
    </w:p>
    <w:p w14:paraId="48142A35" w14:textId="7EA79371" w:rsidR="00FB4CDC" w:rsidRDefault="00FB4CDC">
      <w:r>
        <w:lastRenderedPageBreak/>
        <w:tab/>
        <w:t>Prior conversations with an aquatic ecologist familiar with the system (Dr. Kevin Alexander, Western Colorado University</w:t>
      </w:r>
      <w:r w:rsidR="00F754EA">
        <w:t>, personal communication with DDH</w:t>
      </w:r>
      <w:r>
        <w:t xml:space="preserve">) divulged that the sampling </w:t>
      </w:r>
      <w:r w:rsidR="003378E3">
        <w:t>area was relatively depauperate. T</w:t>
      </w:r>
      <w:r>
        <w:t>herefore</w:t>
      </w:r>
      <w:r w:rsidR="003378E3">
        <w:t>,</w:t>
      </w:r>
      <w:r>
        <w:t xml:space="preserve"> taxonomic identifications were able to be very broad. For example, stoneflies can be categorized as predators, shredders, collectors, and grazers in various areas, depending on the species that occupy those areas, but in this system all stoneflies were likely to be grazers. </w:t>
      </w:r>
    </w:p>
    <w:p w14:paraId="1E4C2DCF" w14:textId="6B8622C2" w:rsidR="00D65ABC" w:rsidRDefault="00D65ABC"/>
    <w:p w14:paraId="13F04E09" w14:textId="58242463" w:rsidR="00D65ABC" w:rsidRPr="00D65ABC" w:rsidRDefault="00D65ABC">
      <w:pPr>
        <w:rPr>
          <w:i/>
        </w:rPr>
      </w:pPr>
      <w:r w:rsidRPr="00D65ABC">
        <w:rPr>
          <w:i/>
        </w:rPr>
        <w:t>Washing</w:t>
      </w:r>
    </w:p>
    <w:p w14:paraId="7D94DE53" w14:textId="09BBAC4B" w:rsidR="00D65ABC" w:rsidRDefault="00D65ABC">
      <w:r>
        <w:t xml:space="preserve">Samples were placed into labelled glass Petri dishes according to biological classification/presumed trophic level. Students donned gloves and safety goggles, then transferred Petri dishes containing samples to a fume hood where they were repeatedly washed with a 2:1 </w:t>
      </w:r>
      <w:proofErr w:type="spellStart"/>
      <w:proofErr w:type="gramStart"/>
      <w:r>
        <w:t>chloroform:methanol</w:t>
      </w:r>
      <w:proofErr w:type="spellEnd"/>
      <w:proofErr w:type="gramEnd"/>
      <w:r>
        <w:t xml:space="preserve"> solution</w:t>
      </w:r>
      <w:r w:rsidR="007B7BF5">
        <w:t>,</w:t>
      </w:r>
      <w:r>
        <w:t xml:space="preserve"> taking care to keep track of sample IDs during the process</w:t>
      </w:r>
      <w:r w:rsidR="001A31F1">
        <w:t xml:space="preserve"> (SLO4)</w:t>
      </w:r>
      <w:r>
        <w:t xml:space="preserve">. </w:t>
      </w:r>
    </w:p>
    <w:p w14:paraId="7B64D95A" w14:textId="3CCB88DB" w:rsidR="00D65ABC" w:rsidRDefault="00D65ABC">
      <w:r>
        <w:tab/>
        <w:t xml:space="preserve">The washing procedure was as follows: (1) Students transferred 10 mL of the 2:1 </w:t>
      </w:r>
      <w:proofErr w:type="spellStart"/>
      <w:proofErr w:type="gramStart"/>
      <w:r>
        <w:t>chloroform:methanol</w:t>
      </w:r>
      <w:proofErr w:type="spellEnd"/>
      <w:proofErr w:type="gramEnd"/>
      <w:r>
        <w:t xml:space="preserve"> solution into a labelled Petri dish containing a sample using a glass transfer pipett</w:t>
      </w:r>
      <w:r w:rsidR="007B7BF5">
        <w:t>e</w:t>
      </w:r>
      <w:r>
        <w:t xml:space="preserve">. (2) Using metal tweezers that had been pre-washed with the solution (the wash solution would have melted plastic tweezers and Petri dishes, hence the need to use metal and glass, respectively), students gently agitated the samples for 30 seconds to remove lipids and other surface contaminants (e.g., dirt, pollen) according to previously published methods (Wassenaar and Hobson 1998). </w:t>
      </w:r>
      <w:r w:rsidR="007B7BF5">
        <w:t xml:space="preserve">(3) Students then transferred the dirty wash solution to a glass waste container in the fume hood using the same glass transfer pipette, and then discarded the dirty pipette into an appropriately labelled broken glass waste container. (4) Using clean glass transfer pipettes for each subsequent wash, students washed the samples twice more, agitating the sample for 30 seconds each time. </w:t>
      </w:r>
    </w:p>
    <w:p w14:paraId="674DFBB8" w14:textId="35BEAA98" w:rsidR="007B7BF5" w:rsidRDefault="007B7BF5"/>
    <w:p w14:paraId="6EA36082" w14:textId="4F53F740" w:rsidR="007B7BF5" w:rsidRPr="007B7BF5" w:rsidRDefault="007B7BF5">
      <w:pPr>
        <w:rPr>
          <w:i/>
        </w:rPr>
      </w:pPr>
      <w:r w:rsidRPr="007B7BF5">
        <w:rPr>
          <w:i/>
        </w:rPr>
        <w:t>Drying</w:t>
      </w:r>
    </w:p>
    <w:p w14:paraId="634133BB" w14:textId="4AB78DB1" w:rsidR="007B7BF5" w:rsidRDefault="007B7BF5">
      <w:r>
        <w:t>All samples were left to dry in the Petri dishes under the fume hood (a dust free environment) for three days. Once dry, the instructor transferred the samples to a low-temperature drying oven, where they were incubated for 48 hours at 50-60</w:t>
      </w:r>
      <w:r>
        <w:rPr>
          <w:rFonts w:ascii="Calibri" w:hAnsi="Calibri"/>
        </w:rPr>
        <w:t>°</w:t>
      </w:r>
      <w:r>
        <w:t>C (anywhere from 24-48 hours should suffice). Dried samples were then transferred by the instructor to 1-dram glass vials</w:t>
      </w:r>
      <w:r w:rsidR="00F754EA">
        <w:t>, sealed, labelled,</w:t>
      </w:r>
      <w:r>
        <w:t xml:space="preserve"> and shipped to the Stable Isotope Paleo Environments Research Group (SIPERG) Laboratory at Iowa State University for further processing. Some samples were pooled</w:t>
      </w:r>
      <w:r w:rsidR="00FB4CDC">
        <w:t xml:space="preserve"> at the instructor’s discretion</w:t>
      </w:r>
      <w:r w:rsidR="005D7D97">
        <w:t>, after checking students’ taxonomic identifications,</w:t>
      </w:r>
      <w:r w:rsidR="00FB4CDC">
        <w:t xml:space="preserve"> to ensure that adequate amounts of samples (0.5-1.0 g of dried tissue) were submitted as well as to reduce costs (see Table 1). </w:t>
      </w:r>
    </w:p>
    <w:p w14:paraId="3BA2E423" w14:textId="77777777" w:rsidR="00665C4A" w:rsidRDefault="00665C4A"/>
    <w:p w14:paraId="612AB21C" w14:textId="7012F584" w:rsidR="00BD7370" w:rsidRPr="00F754EA" w:rsidRDefault="00F754EA">
      <w:pPr>
        <w:rPr>
          <w:i/>
        </w:rPr>
      </w:pPr>
      <w:r w:rsidRPr="00F754EA">
        <w:rPr>
          <w:i/>
        </w:rPr>
        <w:t>Iowa State University SIPERG Laboratory</w:t>
      </w:r>
    </w:p>
    <w:p w14:paraId="2261C051" w14:textId="50761016" w:rsidR="00F754EA" w:rsidRDefault="00F754EA">
      <w:r>
        <w:t>Once received, samples were placed into tin capsules and immediately sealed. Carbon (</w:t>
      </w:r>
      <w:r>
        <w:sym w:font="Symbol" w:char="F064"/>
      </w:r>
      <w:r w:rsidRPr="00AB61AB">
        <w:rPr>
          <w:vertAlign w:val="superscript"/>
        </w:rPr>
        <w:t>1</w:t>
      </w:r>
      <w:r>
        <w:rPr>
          <w:vertAlign w:val="superscript"/>
        </w:rPr>
        <w:t>3</w:t>
      </w:r>
      <w:proofErr w:type="gramStart"/>
      <w:r>
        <w:t>C )</w:t>
      </w:r>
      <w:proofErr w:type="gramEnd"/>
      <w:r>
        <w:t xml:space="preserve"> and nitrogen (</w:t>
      </w:r>
      <w:r>
        <w:sym w:font="Symbol" w:char="F064"/>
      </w:r>
      <w:r w:rsidRPr="00AB61AB">
        <w:rPr>
          <w:vertAlign w:val="superscript"/>
        </w:rPr>
        <w:t>1</w:t>
      </w:r>
      <w:r>
        <w:rPr>
          <w:vertAlign w:val="superscript"/>
        </w:rPr>
        <w:t>5</w:t>
      </w:r>
      <w:r>
        <w:t xml:space="preserve">N ) stable isotopes analyses were conducted on a </w:t>
      </w:r>
      <w:proofErr w:type="spellStart"/>
      <w:r>
        <w:t>Costech</w:t>
      </w:r>
      <w:proofErr w:type="spellEnd"/>
      <w:r>
        <w:t xml:space="preserve"> E</w:t>
      </w:r>
      <w:r w:rsidR="001A31F1">
        <w:t xml:space="preserve">lemental </w:t>
      </w:r>
      <w:r>
        <w:t>A</w:t>
      </w:r>
      <w:r w:rsidR="001A31F1">
        <w:t>nalyzer</w:t>
      </w:r>
      <w:r>
        <w:t xml:space="preserve"> attached to a Finnigan MAT Delta Plus </w:t>
      </w:r>
      <w:r w:rsidR="001A31F1">
        <w:t>X</w:t>
      </w:r>
      <w:r>
        <w:t>L</w:t>
      </w:r>
      <w:r w:rsidR="001A31F1">
        <w:t xml:space="preserve"> mass spectrometer in continuous flow mode</w:t>
      </w:r>
      <w:r>
        <w:t xml:space="preserve">. </w:t>
      </w:r>
      <w:r>
        <w:sym w:font="Symbol" w:char="F064"/>
      </w:r>
      <w:r w:rsidRPr="00AB61AB">
        <w:rPr>
          <w:vertAlign w:val="superscript"/>
        </w:rPr>
        <w:t>1</w:t>
      </w:r>
      <w:r>
        <w:rPr>
          <w:vertAlign w:val="superscript"/>
        </w:rPr>
        <w:t>3</w:t>
      </w:r>
      <w:proofErr w:type="gramStart"/>
      <w:r>
        <w:t>C  was</w:t>
      </w:r>
      <w:proofErr w:type="gramEnd"/>
      <w:r>
        <w:t xml:space="preserve"> corrected to a </w:t>
      </w:r>
      <w:ins w:id="31" w:author="Hannah" w:date="2019-07-25T15:29:00Z">
        <w:r w:rsidR="00FC6104">
          <w:t xml:space="preserve">Vienna </w:t>
        </w:r>
      </w:ins>
      <w:ins w:id="32" w:author="Hannah" w:date="2019-07-25T15:30:00Z">
        <w:r w:rsidR="00FC6104">
          <w:t>Pee Dee Belemnite (</w:t>
        </w:r>
      </w:ins>
      <w:r>
        <w:t>VPDB</w:t>
      </w:r>
      <w:ins w:id="33" w:author="Hannah" w:date="2019-07-25T15:30:00Z">
        <w:r w:rsidR="00FC6104">
          <w:t>)</w:t>
        </w:r>
      </w:ins>
      <w:r>
        <w:t xml:space="preserve"> standard, and </w:t>
      </w:r>
      <w:r>
        <w:sym w:font="Symbol" w:char="F064"/>
      </w:r>
      <w:r w:rsidRPr="00AB61AB">
        <w:rPr>
          <w:vertAlign w:val="superscript"/>
        </w:rPr>
        <w:t>1</w:t>
      </w:r>
      <w:r>
        <w:rPr>
          <w:vertAlign w:val="superscript"/>
        </w:rPr>
        <w:t>5</w:t>
      </w:r>
      <w:r>
        <w:t>N was corrected to an air standard</w:t>
      </w:r>
      <w:commentRangeStart w:id="34"/>
      <w:commentRangeStart w:id="35"/>
      <w:r>
        <w:t>.</w:t>
      </w:r>
      <w:commentRangeEnd w:id="34"/>
      <w:r w:rsidR="0046512B">
        <w:rPr>
          <w:rStyle w:val="CommentReference"/>
        </w:rPr>
        <w:commentReference w:id="34"/>
      </w:r>
      <w:commentRangeEnd w:id="35"/>
      <w:r w:rsidR="00FC6104">
        <w:rPr>
          <w:rStyle w:val="CommentReference"/>
        </w:rPr>
        <w:commentReference w:id="35"/>
      </w:r>
      <w:r>
        <w:t xml:space="preserve"> </w:t>
      </w:r>
      <w:r w:rsidR="001A31F1">
        <w:t xml:space="preserve">Corrections were made using a regression method, and results reported in </w:t>
      </w:r>
      <w:proofErr w:type="spellStart"/>
      <w:r w:rsidR="001A31F1">
        <w:t>permil</w:t>
      </w:r>
      <w:proofErr w:type="spellEnd"/>
      <w:r w:rsidR="001A31F1">
        <w:t xml:space="preserve"> (</w:t>
      </w:r>
      <w:r w:rsidR="001A31F1" w:rsidRPr="00FD5154">
        <w:rPr>
          <w:rFonts w:cstheme="minorHAnsi"/>
        </w:rPr>
        <w:t>‰</w:t>
      </w:r>
      <w:r w:rsidR="001A31F1">
        <w:rPr>
          <w:rFonts w:cstheme="minorHAnsi"/>
        </w:rPr>
        <w:t>).</w:t>
      </w:r>
      <w:r w:rsidR="008E726C">
        <w:rPr>
          <w:rFonts w:cstheme="minorHAnsi"/>
        </w:rPr>
        <w:t xml:space="preserve"> Percent concentration (%) was calculated using the peak intensity of the sample.  </w:t>
      </w:r>
    </w:p>
    <w:p w14:paraId="488199E3" w14:textId="2EF9837D" w:rsidR="00F754EA" w:rsidRPr="00F754EA" w:rsidRDefault="00F754EA">
      <w:pPr>
        <w:rPr>
          <w:b/>
        </w:rPr>
      </w:pPr>
    </w:p>
    <w:p w14:paraId="35362D13" w14:textId="3FB9F7F2" w:rsidR="00F754EA" w:rsidRPr="00585418" w:rsidRDefault="00F754EA">
      <w:pPr>
        <w:rPr>
          <w:b/>
          <w:i/>
        </w:rPr>
      </w:pPr>
      <w:r w:rsidRPr="00585418">
        <w:rPr>
          <w:b/>
          <w:i/>
        </w:rPr>
        <w:lastRenderedPageBreak/>
        <w:t>Data Analyses</w:t>
      </w:r>
    </w:p>
    <w:p w14:paraId="5C69D455" w14:textId="7FCD6513" w:rsidR="00F754EA" w:rsidRDefault="00F754EA"/>
    <w:p w14:paraId="05AB9413" w14:textId="76EAFF50" w:rsidR="001A31F1" w:rsidRDefault="001A31F1">
      <w:r>
        <w:t xml:space="preserve">Statistical analyses and graphing were conducted in R v3.2.2 (R Core Team 2015) using </w:t>
      </w:r>
      <w:r w:rsidR="008E726C">
        <w:t xml:space="preserve">the packages </w:t>
      </w:r>
      <w:r>
        <w:t xml:space="preserve">ggplot2 v.2.1.0 (Wickham 2009) and </w:t>
      </w:r>
      <w:proofErr w:type="spellStart"/>
      <w:r>
        <w:t>mgcv</w:t>
      </w:r>
      <w:proofErr w:type="spellEnd"/>
      <w:r>
        <w:t xml:space="preserve"> v.1.8 (Wood 2006). Because these students were naïve to stable isotope</w:t>
      </w:r>
      <w:del w:id="36" w:author="Hannah" w:date="2019-06-27T10:45:00Z">
        <w:r w:rsidDel="002A0FC7">
          <w:delText>s</w:delText>
        </w:r>
      </w:del>
      <w:r>
        <w:t xml:space="preserve"> analyses, data analyses were kept </w:t>
      </w:r>
      <w:r w:rsidR="00B06470">
        <w:t xml:space="preserve">relatively </w:t>
      </w:r>
      <w:r>
        <w:t xml:space="preserve">simple (but a more sophisticated </w:t>
      </w:r>
      <w:r w:rsidR="00B06470">
        <w:t xml:space="preserve">tutorial </w:t>
      </w:r>
      <w:r>
        <w:t xml:space="preserve">for </w:t>
      </w:r>
      <w:r w:rsidR="00B06470">
        <w:t xml:space="preserve">more </w:t>
      </w:r>
      <w:r>
        <w:t>advanced students i</w:t>
      </w:r>
      <w:r w:rsidR="00B06470">
        <w:t xml:space="preserve">s included; see </w:t>
      </w:r>
      <w:r>
        <w:t>supplemental materials</w:t>
      </w:r>
      <w:r w:rsidR="00B06470">
        <w:t xml:space="preserve">). Students were assigned to conduct numerous tasks in an R notebook tutorial (supplemental file X) including loading the data, creating a dual isotopes plot, plotting histograms, assessing distributions, removing outliers, plotting a pairwise Euclidean distance matrix, conducting cluster analyses, and interpreting figures (SLO5). </w:t>
      </w:r>
      <w:del w:id="37" w:author="Hannah" w:date="2019-06-27T10:46:00Z">
        <w:r w:rsidR="002D5330" w:rsidDel="002A0FC7">
          <w:delText>Self-</w:delText>
        </w:r>
        <w:commentRangeStart w:id="38"/>
        <w:r w:rsidR="002D5330" w:rsidDel="002A0FC7">
          <w:delText>selected</w:delText>
        </w:r>
      </w:del>
      <w:commentRangeEnd w:id="38"/>
      <w:r w:rsidR="002A0FC7">
        <w:rPr>
          <w:rStyle w:val="CommentReference"/>
        </w:rPr>
        <w:commentReference w:id="38"/>
      </w:r>
      <w:del w:id="39" w:author="Hannah" w:date="2019-06-27T10:46:00Z">
        <w:r w:rsidR="002D5330" w:rsidDel="002A0FC7">
          <w:delText xml:space="preserve"> p</w:delText>
        </w:r>
      </w:del>
      <w:ins w:id="40" w:author="Hannah" w:date="2019-06-27T10:46:00Z">
        <w:r w:rsidR="002A0FC7">
          <w:t>P</w:t>
        </w:r>
      </w:ins>
      <w:r w:rsidR="002D5330">
        <w:t xml:space="preserve">airs of students worked through the tutorial together, and turned in completed versions with properly annotated answers to questions </w:t>
      </w:r>
      <w:r w:rsidR="006A60D4">
        <w:t>that were then graded</w:t>
      </w:r>
      <w:r w:rsidR="002D5330">
        <w:t xml:space="preserve"> by the </w:t>
      </w:r>
      <w:commentRangeStart w:id="41"/>
      <w:r w:rsidR="002D5330">
        <w:t>instructor</w:t>
      </w:r>
      <w:commentRangeEnd w:id="41"/>
      <w:r w:rsidR="00FC6104">
        <w:rPr>
          <w:rStyle w:val="CommentReference"/>
        </w:rPr>
        <w:commentReference w:id="41"/>
      </w:r>
      <w:r w:rsidR="002D5330">
        <w:t xml:space="preserve">. </w:t>
      </w:r>
    </w:p>
    <w:p w14:paraId="04348A4C" w14:textId="77777777" w:rsidR="0048093C" w:rsidRDefault="002D5330">
      <w:pPr>
        <w:rPr>
          <w:ins w:id="42" w:author="Hannah" w:date="2019-07-25T15:35:00Z"/>
        </w:rPr>
      </w:pPr>
      <w:r>
        <w:tab/>
        <w:t xml:space="preserve">When data analyses were completed (the third day of the exercise, on personal computers that were available in the </w:t>
      </w:r>
      <w:ins w:id="43" w:author="Hannah" w:date="2019-06-27T10:47:00Z">
        <w:r w:rsidR="002A0FC7">
          <w:t xml:space="preserve">teaching </w:t>
        </w:r>
      </w:ins>
      <w:r>
        <w:t>laboratory), students were assigned to write a paper modeled after a peer-reviewed scientific manuscript (SLO6) including an introduction that included background literature, complete methods, a summary of the results (including graphical representations of their data), conclusions, and a literature cited section. Students were instructed to format these according to guidelines for the journal Ecology. This paper was then graded by the instructor.</w:t>
      </w:r>
    </w:p>
    <w:p w14:paraId="62595F8A" w14:textId="3359E11B" w:rsidR="002D5330" w:rsidRDefault="0048093C">
      <w:ins w:id="44" w:author="Hannah" w:date="2019-07-25T15:35:00Z">
        <w:r>
          <w:tab/>
          <w:t>A separate advanced tutorial covering</w:t>
        </w:r>
      </w:ins>
      <w:ins w:id="45" w:author="Hannah" w:date="2019-07-25T15:41:00Z">
        <w:r>
          <w:t xml:space="preserve"> data filtering and summarizing using package </w:t>
        </w:r>
        <w:proofErr w:type="spellStart"/>
        <w:r>
          <w:t>dplyr</w:t>
        </w:r>
        <w:proofErr w:type="spellEnd"/>
        <w:r>
          <w:t xml:space="preserve"> v</w:t>
        </w:r>
      </w:ins>
      <w:ins w:id="46" w:author="Hannah" w:date="2019-07-25T15:42:00Z">
        <w:r>
          <w:t>.</w:t>
        </w:r>
        <w:r w:rsidRPr="0048093C">
          <w:t>0.8.2</w:t>
        </w:r>
      </w:ins>
      <w:ins w:id="47" w:author="Hannah" w:date="2019-07-25T15:46:00Z">
        <w:r w:rsidR="00B3788D">
          <w:t xml:space="preserve"> (Wickham et al. </w:t>
        </w:r>
        <w:commentRangeStart w:id="48"/>
        <w:r w:rsidR="00B3788D">
          <w:t>2019</w:t>
        </w:r>
        <w:commentRangeEnd w:id="48"/>
        <w:r w:rsidR="00B3788D">
          <w:rPr>
            <w:rStyle w:val="CommentReference"/>
          </w:rPr>
          <w:commentReference w:id="48"/>
        </w:r>
        <w:r w:rsidR="00B3788D">
          <w:t>)</w:t>
        </w:r>
      </w:ins>
      <w:ins w:id="49" w:author="Hannah" w:date="2019-07-25T15:42:00Z">
        <w:r>
          <w:t>, and</w:t>
        </w:r>
      </w:ins>
      <w:ins w:id="50" w:author="Hannah" w:date="2019-07-25T15:35:00Z">
        <w:r>
          <w:t xml:space="preserve"> </w:t>
        </w:r>
      </w:ins>
      <w:ins w:id="51" w:author="Hannah" w:date="2019-07-25T15:48:00Z">
        <w:r w:rsidR="00B3788D">
          <w:t xml:space="preserve">the development of </w:t>
        </w:r>
      </w:ins>
      <w:ins w:id="52" w:author="Hannah" w:date="2019-07-25T15:35:00Z">
        <w:r>
          <w:t xml:space="preserve">Bayesian </w:t>
        </w:r>
      </w:ins>
      <w:ins w:id="53" w:author="Hannah" w:date="2019-07-25T15:36:00Z">
        <w:r>
          <w:t xml:space="preserve">isotope mixing models using package </w:t>
        </w:r>
        <w:proofErr w:type="spellStart"/>
        <w:r>
          <w:t>simmr</w:t>
        </w:r>
        <w:proofErr w:type="spellEnd"/>
        <w:r>
          <w:t xml:space="preserve"> </w:t>
        </w:r>
      </w:ins>
      <w:ins w:id="54" w:author="Hannah" w:date="2019-07-25T15:41:00Z">
        <w:r>
          <w:t>v.</w:t>
        </w:r>
        <w:r w:rsidRPr="0048093C">
          <w:t>0.4.1</w:t>
        </w:r>
      </w:ins>
      <w:ins w:id="55" w:author="Hannah" w:date="2019-07-25T15:44:00Z">
        <w:r w:rsidR="00B3788D">
          <w:t xml:space="preserve"> (Parn</w:t>
        </w:r>
      </w:ins>
      <w:ins w:id="56" w:author="Hannah" w:date="2019-07-25T15:45:00Z">
        <w:r w:rsidR="00B3788D">
          <w:t xml:space="preserve">ell </w:t>
        </w:r>
        <w:commentRangeStart w:id="57"/>
        <w:r w:rsidR="00B3788D">
          <w:t>2019</w:t>
        </w:r>
        <w:commentRangeEnd w:id="57"/>
        <w:r w:rsidR="00B3788D">
          <w:rPr>
            <w:rStyle w:val="CommentReference"/>
          </w:rPr>
          <w:commentReference w:id="57"/>
        </w:r>
        <w:r w:rsidR="00B3788D">
          <w:t>)</w:t>
        </w:r>
      </w:ins>
      <w:ins w:id="58" w:author="Hannah" w:date="2019-07-25T15:41:00Z">
        <w:r>
          <w:t xml:space="preserve"> </w:t>
        </w:r>
      </w:ins>
      <w:ins w:id="59" w:author="Hannah" w:date="2019-07-25T15:36:00Z">
        <w:r>
          <w:t xml:space="preserve">was tested by </w:t>
        </w:r>
      </w:ins>
      <w:ins w:id="60" w:author="Hannah" w:date="2019-07-25T15:37:00Z">
        <w:r>
          <w:t>X</w:t>
        </w:r>
      </w:ins>
      <w:ins w:id="61" w:author="Hannah" w:date="2019-07-25T15:36:00Z">
        <w:r>
          <w:t xml:space="preserve"> undergrad</w:t>
        </w:r>
      </w:ins>
      <w:ins w:id="62" w:author="Hannah" w:date="2019-07-25T15:37:00Z">
        <w:r>
          <w:t>uate students</w:t>
        </w:r>
      </w:ins>
      <w:r w:rsidR="002D5330">
        <w:t xml:space="preserve"> </w:t>
      </w:r>
      <w:ins w:id="63" w:author="Hannah" w:date="2019-07-25T15:37:00Z">
        <w:r>
          <w:t xml:space="preserve">who had previously completed the introductory exercise. </w:t>
        </w:r>
      </w:ins>
      <w:ins w:id="64" w:author="Hannah" w:date="2019-07-25T15:46:00Z">
        <w:r w:rsidR="00B3788D">
          <w:t>Students agreed to act as testers for the adv</w:t>
        </w:r>
      </w:ins>
      <w:ins w:id="65" w:author="Hannah" w:date="2019-07-25T15:47:00Z">
        <w:r w:rsidR="00B3788D">
          <w:t xml:space="preserve">anced exercise and worked through it individually, with </w:t>
        </w:r>
      </w:ins>
      <w:ins w:id="66" w:author="Hannah" w:date="2019-07-25T15:55:00Z">
        <w:r w:rsidR="00D10B8F">
          <w:t xml:space="preserve">limited </w:t>
        </w:r>
      </w:ins>
      <w:ins w:id="67" w:author="Hannah" w:date="2019-07-25T15:47:00Z">
        <w:r w:rsidR="00B3788D">
          <w:t>guidance from the instructor.</w:t>
        </w:r>
      </w:ins>
      <w:ins w:id="68" w:author="Hannah" w:date="2019-07-25T15:48:00Z">
        <w:r w:rsidR="00B3788D">
          <w:t xml:space="preserve"> Tasks in the</w:t>
        </w:r>
      </w:ins>
      <w:ins w:id="69" w:author="Hannah" w:date="2019-07-25T15:56:00Z">
        <w:r w:rsidR="00D10B8F">
          <w:t xml:space="preserve"> advanced</w:t>
        </w:r>
      </w:ins>
      <w:ins w:id="70" w:author="Hannah" w:date="2019-07-25T15:48:00Z">
        <w:r w:rsidR="00B3788D">
          <w:t xml:space="preserve"> R notebook tutorial</w:t>
        </w:r>
      </w:ins>
      <w:ins w:id="71" w:author="Hannah" w:date="2019-07-25T15:49:00Z">
        <w:r w:rsidR="00B3788D">
          <w:t xml:space="preserve"> included loading the data, extracting elements of a data frame via indexing, </w:t>
        </w:r>
      </w:ins>
      <w:proofErr w:type="spellStart"/>
      <w:ins w:id="72" w:author="Hannah" w:date="2019-07-25T15:50:00Z">
        <w:r w:rsidR="00B3788D">
          <w:t>subsetting</w:t>
        </w:r>
        <w:proofErr w:type="spellEnd"/>
        <w:r w:rsidR="00B3788D">
          <w:t xml:space="preserve"> data frames and matrices, </w:t>
        </w:r>
      </w:ins>
      <w:ins w:id="73" w:author="Hannah" w:date="2019-07-25T15:49:00Z">
        <w:r w:rsidR="00B3788D">
          <w:t xml:space="preserve">conversion of data frame objects </w:t>
        </w:r>
      </w:ins>
      <w:ins w:id="74" w:author="Hannah" w:date="2019-07-25T15:50:00Z">
        <w:r w:rsidR="00B3788D">
          <w:t xml:space="preserve">to matrices or vectors, building a </w:t>
        </w:r>
        <w:proofErr w:type="spellStart"/>
        <w:r w:rsidR="00B3788D">
          <w:t>simmr</w:t>
        </w:r>
        <w:proofErr w:type="spellEnd"/>
        <w:r w:rsidR="00B3788D">
          <w:t xml:space="preserve"> object, running and interpreting mixing models, </w:t>
        </w:r>
      </w:ins>
      <w:ins w:id="75" w:author="Hannah" w:date="2019-07-25T15:51:00Z">
        <w:r w:rsidR="00B3788D">
          <w:t>creating dual isotope and box and whisker plots, and estimating diet proportions of target taxa.</w:t>
        </w:r>
      </w:ins>
      <w:ins w:id="76" w:author="Hannah" w:date="2019-07-25T15:54:00Z">
        <w:r w:rsidR="00D10B8F">
          <w:t xml:space="preserve"> Students turned in completed versions with properly </w:t>
        </w:r>
      </w:ins>
      <w:ins w:id="77" w:author="Hannah" w:date="2019-07-25T15:56:00Z">
        <w:r w:rsidR="00071B28">
          <w:t>annotated</w:t>
        </w:r>
      </w:ins>
      <w:ins w:id="78" w:author="Hannah" w:date="2019-07-25T15:54:00Z">
        <w:r w:rsidR="00D10B8F">
          <w:t xml:space="preserve"> answers to questions which were then gra</w:t>
        </w:r>
      </w:ins>
      <w:ins w:id="79" w:author="Hannah" w:date="2019-07-25T15:55:00Z">
        <w:r w:rsidR="00D10B8F">
          <w:t>ded by the instructor.</w:t>
        </w:r>
      </w:ins>
    </w:p>
    <w:p w14:paraId="7F458E26" w14:textId="7FCF4DBF" w:rsidR="0038675F" w:rsidRDefault="0038675F"/>
    <w:p w14:paraId="4EE6894E" w14:textId="74CB6106" w:rsidR="00052A61" w:rsidRDefault="00052A61">
      <w:pPr>
        <w:rPr>
          <w:b/>
        </w:rPr>
      </w:pPr>
      <w:r w:rsidRPr="00052A61">
        <w:rPr>
          <w:b/>
        </w:rPr>
        <w:t>Results</w:t>
      </w:r>
    </w:p>
    <w:p w14:paraId="3956222F" w14:textId="77777777" w:rsidR="00410578" w:rsidRPr="00052A61" w:rsidRDefault="00410578">
      <w:pPr>
        <w:rPr>
          <w:b/>
        </w:rPr>
      </w:pPr>
    </w:p>
    <w:p w14:paraId="3AF76355" w14:textId="352192B8" w:rsidR="008E726C" w:rsidRDefault="008E726C">
      <w:pPr>
        <w:rPr>
          <w:b/>
          <w:i/>
        </w:rPr>
      </w:pPr>
      <w:r>
        <w:rPr>
          <w:b/>
          <w:i/>
        </w:rPr>
        <w:t>Sampling and Stable Isotopes</w:t>
      </w:r>
    </w:p>
    <w:p w14:paraId="636932C2" w14:textId="2FCF7A8C" w:rsidR="008E726C" w:rsidRDefault="008E726C">
      <w:pPr>
        <w:rPr>
          <w:rFonts w:cstheme="minorHAnsi"/>
        </w:rPr>
      </w:pPr>
      <w:r>
        <w:t xml:space="preserve">A general ecology laboratory course with 21 registered students </w:t>
      </w:r>
      <w:r w:rsidR="00CA5A21">
        <w:t>obtained 26 biological samples from the catch-and-release area of the Taylor River below Taylor Park Reservoir</w:t>
      </w:r>
      <w:r w:rsidR="00E0508F">
        <w:t>, CO,</w:t>
      </w:r>
      <w:r w:rsidR="00CA5A21">
        <w:t xml:space="preserve"> in February, 2019 (Table 1). These biological samples spanned a wide taxonomic breadth, and could be categorized under multiple trophic levels. </w:t>
      </w:r>
      <w:r w:rsidR="009131DF">
        <w:t>One sample</w:t>
      </w:r>
      <w:r w:rsidR="00CA5A21">
        <w:t xml:space="preserve"> </w:t>
      </w:r>
      <w:r w:rsidR="009131DF">
        <w:t>was</w:t>
      </w:r>
      <w:r w:rsidR="00CA5A21">
        <w:t xml:space="preserve"> omitted from further analysis because </w:t>
      </w:r>
      <w:r w:rsidR="009131DF">
        <w:t>it</w:t>
      </w:r>
      <w:r w:rsidR="00CA5A21">
        <w:t xml:space="preserve"> did not meet the minimum size requirements, and others </w:t>
      </w:r>
      <w:r w:rsidR="006E5624">
        <w:t xml:space="preserve">collected by different groups </w:t>
      </w:r>
      <w:r w:rsidR="00CA5A21">
        <w:t>were pooled to ensure minimum size requirements were</w:t>
      </w:r>
      <w:r w:rsidR="006E5624">
        <w:t xml:space="preserve"> met as well as to reduce costs.</w:t>
      </w:r>
      <w:r w:rsidR="00CA5A21">
        <w:t xml:space="preserve"> </w:t>
      </w:r>
      <w:r w:rsidR="006E5624">
        <w:t>Thus,</w:t>
      </w:r>
      <w:r w:rsidR="00CA5A21">
        <w:t xml:space="preserve"> a total of 19 samples were submitted for stable isotope</w:t>
      </w:r>
      <w:del w:id="80" w:author="Hannah" w:date="2019-06-27T10:48:00Z">
        <w:r w:rsidR="00CA5A21" w:rsidDel="002A0FC7">
          <w:delText>s</w:delText>
        </w:r>
      </w:del>
      <w:r w:rsidR="00CA5A21">
        <w:t xml:space="preserve"> analyses at ISU’s SIPERG Laboratory</w:t>
      </w:r>
      <w:r w:rsidR="009131DF">
        <w:t>, and those r</w:t>
      </w:r>
      <w:r w:rsidR="00560057">
        <w:t xml:space="preserve">esults are provided </w:t>
      </w:r>
      <w:r w:rsidR="008133C7">
        <w:t>herein (Table 2)</w:t>
      </w:r>
      <w:r w:rsidR="00560057">
        <w:t xml:space="preserve">. </w:t>
      </w:r>
      <w:r w:rsidR="008133C7">
        <w:t xml:space="preserve">In brief, corrected </w:t>
      </w:r>
      <w:r w:rsidR="008133C7">
        <w:sym w:font="Symbol" w:char="F064"/>
      </w:r>
      <w:r w:rsidR="008133C7" w:rsidRPr="00AB61AB">
        <w:rPr>
          <w:vertAlign w:val="superscript"/>
        </w:rPr>
        <w:t>1</w:t>
      </w:r>
      <w:r w:rsidR="008133C7">
        <w:rPr>
          <w:vertAlign w:val="superscript"/>
        </w:rPr>
        <w:t>3</w:t>
      </w:r>
      <w:r w:rsidR="008133C7">
        <w:t>C ranged from -17.5385</w:t>
      </w:r>
      <w:r w:rsidR="008133C7" w:rsidRPr="00FD5154">
        <w:rPr>
          <w:rFonts w:cstheme="minorHAnsi"/>
        </w:rPr>
        <w:t>‰</w:t>
      </w:r>
      <w:r w:rsidR="008133C7">
        <w:t xml:space="preserve"> to -29.5126</w:t>
      </w:r>
      <w:r w:rsidR="008133C7" w:rsidRPr="00FD5154">
        <w:rPr>
          <w:rFonts w:cstheme="minorHAnsi"/>
        </w:rPr>
        <w:t>‰</w:t>
      </w:r>
      <w:r w:rsidR="008133C7">
        <w:rPr>
          <w:rFonts w:cstheme="minorHAnsi"/>
        </w:rPr>
        <w:t xml:space="preserve">, and corrected </w:t>
      </w:r>
      <w:r w:rsidR="008133C7">
        <w:sym w:font="Symbol" w:char="F064"/>
      </w:r>
      <w:r w:rsidR="008133C7" w:rsidRPr="00AB61AB">
        <w:rPr>
          <w:vertAlign w:val="superscript"/>
        </w:rPr>
        <w:t>1</w:t>
      </w:r>
      <w:r w:rsidR="008133C7">
        <w:rPr>
          <w:vertAlign w:val="superscript"/>
        </w:rPr>
        <w:t>5</w:t>
      </w:r>
      <w:r w:rsidR="008133C7">
        <w:t>N ranged from 8.4066</w:t>
      </w:r>
      <w:r w:rsidR="008133C7" w:rsidRPr="00FD5154">
        <w:rPr>
          <w:rFonts w:cstheme="minorHAnsi"/>
        </w:rPr>
        <w:t>‰</w:t>
      </w:r>
      <w:r w:rsidR="008133C7">
        <w:rPr>
          <w:rFonts w:cstheme="minorHAnsi"/>
        </w:rPr>
        <w:t xml:space="preserve"> to 49.2551</w:t>
      </w:r>
      <w:r w:rsidR="008133C7" w:rsidRPr="00FD5154">
        <w:rPr>
          <w:rFonts w:cstheme="minorHAnsi"/>
        </w:rPr>
        <w:t>‰</w:t>
      </w:r>
      <w:r w:rsidR="008133C7">
        <w:rPr>
          <w:rFonts w:cstheme="minorHAnsi"/>
        </w:rPr>
        <w:t xml:space="preserve"> (Table 2). </w:t>
      </w:r>
    </w:p>
    <w:p w14:paraId="10129F88" w14:textId="77777777" w:rsidR="008133C7" w:rsidRPr="008E726C" w:rsidRDefault="008133C7"/>
    <w:p w14:paraId="03FB1D9C" w14:textId="3FAA7B36" w:rsidR="00052A61" w:rsidRPr="00B41056" w:rsidRDefault="00052A61">
      <w:pPr>
        <w:rPr>
          <w:b/>
          <w:i/>
        </w:rPr>
      </w:pPr>
      <w:r w:rsidRPr="00B41056">
        <w:rPr>
          <w:b/>
          <w:i/>
        </w:rPr>
        <w:t>Data Analyses</w:t>
      </w:r>
    </w:p>
    <w:p w14:paraId="2C8CF95A" w14:textId="4B1A48C1" w:rsidR="00052A61" w:rsidRDefault="00560057">
      <w:r>
        <w:t xml:space="preserve">Students following a well-annotated R notebook tutorial produced several graphical representations of the data. </w:t>
      </w:r>
      <w:r w:rsidR="00410578">
        <w:t xml:space="preserve">These included </w:t>
      </w:r>
      <w:commentRangeStart w:id="81"/>
      <w:commentRangeStart w:id="82"/>
      <w:r w:rsidR="00410578">
        <w:t>dual isotope plots, frequency histograms</w:t>
      </w:r>
      <w:commentRangeEnd w:id="81"/>
      <w:r w:rsidR="009131DF">
        <w:rPr>
          <w:rStyle w:val="CommentReference"/>
        </w:rPr>
        <w:commentReference w:id="81"/>
      </w:r>
      <w:commentRangeEnd w:id="82"/>
      <w:r w:rsidR="00FC6104">
        <w:rPr>
          <w:rStyle w:val="CommentReference"/>
        </w:rPr>
        <w:commentReference w:id="82"/>
      </w:r>
      <w:r w:rsidR="00410578">
        <w:t>, distance matrices (Figure 4</w:t>
      </w:r>
      <w:r w:rsidR="009131DF">
        <w:t xml:space="preserve">) and cluster plots (Figure 5). Students were able to </w:t>
      </w:r>
      <w:r w:rsidR="007F197B">
        <w:t>manage</w:t>
      </w:r>
      <w:r w:rsidR="009131DF">
        <w:t xml:space="preserve"> data, generate graphical representations</w:t>
      </w:r>
      <w:r w:rsidR="007F197B">
        <w:t xml:space="preserve"> of their data</w:t>
      </w:r>
      <w:r w:rsidR="009131DF">
        <w:t>, and answer questions pertinent to the analytical steps they were taking</w:t>
      </w:r>
      <w:r w:rsidR="007F197B">
        <w:t xml:space="preserve"> with high levels of success (Table </w:t>
      </w:r>
      <w:commentRangeStart w:id="83"/>
      <w:r w:rsidR="007F197B">
        <w:t>3</w:t>
      </w:r>
      <w:commentRangeEnd w:id="83"/>
      <w:r w:rsidR="00B3788D">
        <w:rPr>
          <w:rStyle w:val="CommentReference"/>
        </w:rPr>
        <w:commentReference w:id="83"/>
      </w:r>
      <w:r w:rsidR="007F197B">
        <w:t>)</w:t>
      </w:r>
      <w:r w:rsidR="009131DF">
        <w:t xml:space="preserve">. </w:t>
      </w:r>
    </w:p>
    <w:p w14:paraId="7BBFADBE" w14:textId="77777777" w:rsidR="00560057" w:rsidRDefault="00560057"/>
    <w:p w14:paraId="30A7E7B4" w14:textId="7E432A9A" w:rsidR="00052A61" w:rsidRPr="00B41056" w:rsidRDefault="00052A61">
      <w:pPr>
        <w:rPr>
          <w:b/>
          <w:i/>
        </w:rPr>
      </w:pPr>
      <w:r w:rsidRPr="00B41056">
        <w:rPr>
          <w:b/>
          <w:i/>
        </w:rPr>
        <w:t>SLO Results</w:t>
      </w:r>
    </w:p>
    <w:p w14:paraId="71C644FD" w14:textId="62DDA926" w:rsidR="00052A61" w:rsidRDefault="00052A61">
      <w:r>
        <w:t xml:space="preserve">Student success rates were </w:t>
      </w:r>
      <w:r w:rsidR="00B41056">
        <w:t>substantial</w:t>
      </w:r>
      <w:r>
        <w:t xml:space="preserve"> for each of the student learning outcomes </w:t>
      </w:r>
      <w:r w:rsidR="00B41056">
        <w:t xml:space="preserve">for a general ecology laboratory course with 21 registered undergraduate students </w:t>
      </w:r>
      <w:r>
        <w:t xml:space="preserve">(Table </w:t>
      </w:r>
      <w:r w:rsidR="003540D7">
        <w:t>3</w:t>
      </w:r>
      <w:r>
        <w:t>)</w:t>
      </w:r>
      <w:r w:rsidR="00B41056">
        <w:t xml:space="preserve">. </w:t>
      </w:r>
      <w:r w:rsidR="00D404D8">
        <w:t xml:space="preserve">While students did not achieve 100% success on all </w:t>
      </w:r>
      <w:r w:rsidR="00207BFF">
        <w:t xml:space="preserve">six </w:t>
      </w:r>
      <w:r w:rsidR="00D404D8">
        <w:t xml:space="preserve">SLOs, </w:t>
      </w:r>
      <w:r w:rsidR="00207BFF">
        <w:t xml:space="preserve">they did on four of the six. For the two SLOs where students achieved &lt;100% success, students attained 92.3% success rates on SLO3, and 82.2% success rates on SLO6 (Table 3). </w:t>
      </w:r>
    </w:p>
    <w:p w14:paraId="7628E586" w14:textId="19FA3E8B" w:rsidR="00052A61" w:rsidRDefault="00052A61"/>
    <w:p w14:paraId="794591A5" w14:textId="6F1EB875" w:rsidR="00052A61" w:rsidRPr="0015728A" w:rsidRDefault="0015728A">
      <w:pPr>
        <w:rPr>
          <w:b/>
        </w:rPr>
      </w:pPr>
      <w:r w:rsidRPr="0015728A">
        <w:rPr>
          <w:b/>
        </w:rPr>
        <w:t>Discussion</w:t>
      </w:r>
    </w:p>
    <w:p w14:paraId="08974224" w14:textId="2DD10644" w:rsidR="0015728A" w:rsidRDefault="0015728A"/>
    <w:p w14:paraId="46EA3878" w14:textId="59F0513A" w:rsidR="0015728A" w:rsidRPr="0015728A" w:rsidRDefault="0015728A">
      <w:pPr>
        <w:rPr>
          <w:b/>
          <w:i/>
        </w:rPr>
      </w:pPr>
      <w:r w:rsidRPr="0015728A">
        <w:rPr>
          <w:b/>
          <w:i/>
        </w:rPr>
        <w:t>Stable Isotopes Results</w:t>
      </w:r>
    </w:p>
    <w:p w14:paraId="73690B76" w14:textId="592880E0" w:rsidR="0015728A" w:rsidRDefault="00D933B3">
      <w:r>
        <w:t xml:space="preserve">Stable isotopes are useful for assessing organismal trophic levels </w:t>
      </w:r>
      <w:r w:rsidR="00836CC5">
        <w:t xml:space="preserve">(Hobson et al. 1994; Vander </w:t>
      </w:r>
      <w:proofErr w:type="spellStart"/>
      <w:r w:rsidR="00836CC5">
        <w:t>Zanden</w:t>
      </w:r>
      <w:proofErr w:type="spellEnd"/>
      <w:r w:rsidR="00836CC5">
        <w:t xml:space="preserve"> et al. 1999; Hershey et al. 2017), and to match organisms to their diets (</w:t>
      </w:r>
      <w:proofErr w:type="spellStart"/>
      <w:r w:rsidR="00836CC5">
        <w:t>Hilderbrand</w:t>
      </w:r>
      <w:proofErr w:type="spellEnd"/>
      <w:r w:rsidR="00836CC5">
        <w:t xml:space="preserve"> et al. 1996; Richards et al. 2000; </w:t>
      </w:r>
      <w:proofErr w:type="spellStart"/>
      <w:r w:rsidR="00836CC5">
        <w:t>Bearhop</w:t>
      </w:r>
      <w:proofErr w:type="spellEnd"/>
      <w:r w:rsidR="00836CC5">
        <w:t xml:space="preserve"> et al. 2003; Divine et al. 2017; Patterson et al. 2019). At the conclusion of this exercise, students were able to reassess the </w:t>
      </w:r>
      <w:r w:rsidR="00836CC5" w:rsidRPr="00836CC5">
        <w:rPr>
          <w:i/>
        </w:rPr>
        <w:t>a priori</w:t>
      </w:r>
      <w:r w:rsidR="00836CC5">
        <w:t xml:space="preserve"> assumptions they made while categorizing the biological samples they obtained. </w:t>
      </w:r>
      <w:r w:rsidR="00226C19">
        <w:t xml:space="preserve">While many of the samples were confirmed to have the trophic </w:t>
      </w:r>
      <w:proofErr w:type="gramStart"/>
      <w:r w:rsidR="00226C19">
        <w:t>status</w:t>
      </w:r>
      <w:proofErr w:type="gramEnd"/>
      <w:r w:rsidR="00226C19">
        <w:t xml:space="preserve"> they were initially thought to hold, not all were. </w:t>
      </w:r>
      <w:r w:rsidR="002171AC">
        <w:t>For example, one group of students caught a leech, which they presumed to be a secondary consumer (based on the common assumption that all leeches are parasites)</w:t>
      </w:r>
      <w:r w:rsidR="00836CC5">
        <w:t>. However, the</w:t>
      </w:r>
      <w:r w:rsidR="002171AC">
        <w:t xml:space="preserve"> Euclidean distance matrix </w:t>
      </w:r>
      <w:r w:rsidR="00836CC5">
        <w:t xml:space="preserve">they produced </w:t>
      </w:r>
      <w:r w:rsidR="002171AC">
        <w:t xml:space="preserve">revealed the leech’s isotopic signature to be most similar to primary producers rather than to consumers (Figure 4). Moreover, cluster analysis placed the leech in a group with producers, an herbivore, and a detritivore (Figure 5). Hence, the students reassessed their </w:t>
      </w:r>
      <w:r w:rsidR="002171AC" w:rsidRPr="002171AC">
        <w:rPr>
          <w:i/>
        </w:rPr>
        <w:t>a priori</w:t>
      </w:r>
      <w:r w:rsidR="002171AC">
        <w:t xml:space="preserve"> assumption and concluded that the leech was likely a free-living non-parasitic species that fed on plant or algal material</w:t>
      </w:r>
      <w:commentRangeStart w:id="84"/>
      <w:commentRangeStart w:id="85"/>
      <w:r w:rsidR="002171AC">
        <w:t xml:space="preserve">. </w:t>
      </w:r>
      <w:commentRangeEnd w:id="84"/>
      <w:r w:rsidR="006657F1">
        <w:rPr>
          <w:rStyle w:val="CommentReference"/>
        </w:rPr>
        <w:commentReference w:id="84"/>
      </w:r>
      <w:commentRangeEnd w:id="85"/>
      <w:r w:rsidR="007C464D">
        <w:rPr>
          <w:rStyle w:val="CommentReference"/>
        </w:rPr>
        <w:commentReference w:id="85"/>
      </w:r>
    </w:p>
    <w:p w14:paraId="4447F254" w14:textId="77777777" w:rsidR="0015728A" w:rsidRDefault="0015728A"/>
    <w:p w14:paraId="63E72D5A" w14:textId="43CA7973" w:rsidR="0015728A" w:rsidRPr="0015728A" w:rsidRDefault="0015728A">
      <w:pPr>
        <w:rPr>
          <w:b/>
          <w:i/>
        </w:rPr>
      </w:pPr>
      <w:r w:rsidRPr="0015728A">
        <w:rPr>
          <w:b/>
          <w:i/>
        </w:rPr>
        <w:t>Assessment</w:t>
      </w:r>
    </w:p>
    <w:p w14:paraId="31147B17" w14:textId="6580305B" w:rsidR="007F197B" w:rsidRDefault="007F197B">
      <w:r>
        <w:t>This exercise focused on student learning over three laboratory periods via a well-</w:t>
      </w:r>
      <w:r w:rsidR="00213022">
        <w:t>organized</w:t>
      </w:r>
      <w:r>
        <w:t xml:space="preserve"> series of field- and laboratory-based experiential learning exercises wherein students collected biological samples using a variety of methods, applied safe and effective laboratory </w:t>
      </w:r>
      <w:r w:rsidR="00213022">
        <w:t>procedures</w:t>
      </w:r>
      <w:r>
        <w:t xml:space="preserve"> to process samples, analyzed data, interpreted results, and communicated their findings. </w:t>
      </w:r>
    </w:p>
    <w:p w14:paraId="11385F5D" w14:textId="47E1B3BF" w:rsidR="005A03A5" w:rsidRDefault="005A03A5">
      <w:r>
        <w:tab/>
      </w:r>
      <w:r w:rsidR="006A60D4">
        <w:t xml:space="preserve">The exercise included six student learning outcomes. SLOs 1-4 allowed students to develop </w:t>
      </w:r>
      <w:r w:rsidR="00226C19">
        <w:t xml:space="preserve">new </w:t>
      </w:r>
      <w:r w:rsidR="006A60D4">
        <w:t xml:space="preserve">field- and laboratory-based skills. SLO5 facilitated </w:t>
      </w:r>
      <w:r w:rsidR="00213022">
        <w:t xml:space="preserve">increased confidence in </w:t>
      </w:r>
      <w:r w:rsidR="006A60D4">
        <w:t xml:space="preserve">students </w:t>
      </w:r>
      <w:r w:rsidR="00213022">
        <w:t>pertaining to</w:t>
      </w:r>
      <w:r w:rsidR="006A60D4">
        <w:t xml:space="preserve"> their ability to manage and analyze data using R statistical software. SLO6 enhanced students’ scientific communication abilities. </w:t>
      </w:r>
      <w:r w:rsidR="00213022">
        <w:t>Performance assessments revealed that s</w:t>
      </w:r>
      <w:r w:rsidR="00207BFF">
        <w:t xml:space="preserve">uccess rates for all six SLOs were </w:t>
      </w:r>
      <w:r w:rsidR="00207BFF">
        <w:sym w:font="Symbol" w:char="F0B3"/>
      </w:r>
      <w:r w:rsidR="00207BFF">
        <w:t xml:space="preserve"> 82.2% (Table 3). Therefore, students demonstrated very high levels of learning.</w:t>
      </w:r>
      <w:r w:rsidR="00213022">
        <w:t xml:space="preserve"> </w:t>
      </w:r>
    </w:p>
    <w:p w14:paraId="52753EE5" w14:textId="77777777" w:rsidR="007F197B" w:rsidRDefault="007F197B"/>
    <w:p w14:paraId="55EB8FF4" w14:textId="02BDCA41" w:rsidR="0015728A" w:rsidRPr="00D16E47" w:rsidRDefault="0015728A">
      <w:pPr>
        <w:rPr>
          <w:b/>
          <w:iCs/>
        </w:rPr>
      </w:pPr>
      <w:r w:rsidRPr="00D16E47">
        <w:rPr>
          <w:b/>
          <w:iCs/>
        </w:rPr>
        <w:lastRenderedPageBreak/>
        <w:t>Educational Impact</w:t>
      </w:r>
    </w:p>
    <w:p w14:paraId="71CD19DA" w14:textId="2DFC37C2" w:rsidR="0038675F" w:rsidRDefault="0038675F"/>
    <w:p w14:paraId="63D6326F" w14:textId="0D265209" w:rsidR="00D16E47" w:rsidRDefault="00852F7B">
      <w:r>
        <w:t xml:space="preserve">Students were able to function as “real” scientists and were introduced to new field and laboratory techniques, demonstrating proficiency in the required skills to complete the exercise. </w:t>
      </w:r>
      <w:r w:rsidR="00990E73">
        <w:t xml:space="preserve">While </w:t>
      </w:r>
      <w:r>
        <w:t xml:space="preserve">this exercise did have six SLOs, the focus was on student learning via the </w:t>
      </w:r>
      <w:r w:rsidRPr="00852F7B">
        <w:rPr>
          <w:i/>
          <w:iCs/>
        </w:rPr>
        <w:t>process</w:t>
      </w:r>
      <w:r>
        <w:t xml:space="preserve"> of these field and laboratory activities. This exercise provided a</w:t>
      </w:r>
      <w:r w:rsidR="00990E73">
        <w:t xml:space="preserve"> quality </w:t>
      </w:r>
      <w:r>
        <w:t xml:space="preserve">educational </w:t>
      </w:r>
      <w:r w:rsidR="00990E73">
        <w:t>experience that connected students to their environment</w:t>
      </w:r>
      <w:r>
        <w:t xml:space="preserve"> in a unique way</w:t>
      </w:r>
      <w:r w:rsidR="00990E73">
        <w:t>,</w:t>
      </w:r>
      <w:r>
        <w:t xml:space="preserve"> two</w:t>
      </w:r>
      <w:r w:rsidR="00990E73">
        <w:t xml:space="preserve"> important components of experiential learning (Kolb 1984; </w:t>
      </w:r>
      <w:proofErr w:type="spellStart"/>
      <w:r w:rsidR="00990E73">
        <w:t>Katula</w:t>
      </w:r>
      <w:proofErr w:type="spellEnd"/>
      <w:r w:rsidR="00990E73">
        <w:t xml:space="preserve"> and </w:t>
      </w:r>
      <w:proofErr w:type="spellStart"/>
      <w:r w:rsidR="00990E73">
        <w:t>Threnhauser</w:t>
      </w:r>
      <w:proofErr w:type="spellEnd"/>
      <w:r w:rsidR="00990E73">
        <w:t xml:space="preserve"> 1999; </w:t>
      </w:r>
      <w:r>
        <w:t>Kolb and Kolb 2005</w:t>
      </w:r>
      <w:r w:rsidR="00990E73">
        <w:t>)</w:t>
      </w:r>
      <w:r>
        <w:t xml:space="preserve">. </w:t>
      </w:r>
      <w:r w:rsidR="00B756D6">
        <w:t xml:space="preserve">Moreover, the exercise raised the students’ ecological consciousness, which may translate into improved societal ecological and environmental </w:t>
      </w:r>
      <w:r w:rsidR="00226C19">
        <w:t>understanding</w:t>
      </w:r>
      <w:r w:rsidR="00B756D6">
        <w:t xml:space="preserve"> (Hill et al. </w:t>
      </w:r>
      <w:commentRangeStart w:id="86"/>
      <w:r w:rsidR="00B756D6">
        <w:t>2004</w:t>
      </w:r>
      <w:commentRangeEnd w:id="86"/>
      <w:r w:rsidR="00B756D6">
        <w:rPr>
          <w:rStyle w:val="CommentReference"/>
        </w:rPr>
        <w:commentReference w:id="86"/>
      </w:r>
      <w:r w:rsidR="00B756D6">
        <w:t>). In addition to students performing well and achieving high levels of success on the six SLOs, at</w:t>
      </w:r>
      <w:r w:rsidR="00D16E47">
        <w:t xml:space="preserve"> the conclusion of the exercise, several students communicated verbally with the instructor that it was their favorite exercise of the </w:t>
      </w:r>
      <w:commentRangeStart w:id="87"/>
      <w:r w:rsidR="00D16E47">
        <w:t>semester</w:t>
      </w:r>
      <w:commentRangeEnd w:id="87"/>
      <w:r w:rsidR="00EC20DA">
        <w:rPr>
          <w:rStyle w:val="CommentReference"/>
        </w:rPr>
        <w:commentReference w:id="87"/>
      </w:r>
      <w:r w:rsidR="00D16E47">
        <w:t xml:space="preserve">. </w:t>
      </w:r>
    </w:p>
    <w:p w14:paraId="295F69E6" w14:textId="77777777" w:rsidR="00D16E47" w:rsidRDefault="00D16E47"/>
    <w:p w14:paraId="62D97B26" w14:textId="77777777" w:rsidR="00D16E47" w:rsidRPr="00D16E47" w:rsidRDefault="00D16E47">
      <w:pPr>
        <w:rPr>
          <w:b/>
          <w:bCs/>
        </w:rPr>
      </w:pPr>
      <w:r w:rsidRPr="00D16E47">
        <w:rPr>
          <w:b/>
          <w:bCs/>
        </w:rPr>
        <w:t>Disclosure Statement</w:t>
      </w:r>
    </w:p>
    <w:p w14:paraId="26FCF09C" w14:textId="77777777" w:rsidR="00D16E47" w:rsidRDefault="00D16E47"/>
    <w:p w14:paraId="3FF3D3D6" w14:textId="3A8C1DD0" w:rsidR="00990E73" w:rsidRDefault="00D16E47">
      <w:r>
        <w:t xml:space="preserve">No potential conflict of interest was reported by the authors. </w:t>
      </w:r>
      <w:r w:rsidR="00852F7B">
        <w:t xml:space="preserve"> </w:t>
      </w:r>
    </w:p>
    <w:p w14:paraId="227CD49B" w14:textId="29F50DBC" w:rsidR="00852F7B" w:rsidRDefault="00852F7B"/>
    <w:p w14:paraId="391CAD74" w14:textId="77777777" w:rsidR="00852F7B" w:rsidRDefault="00852F7B"/>
    <w:p w14:paraId="201A40DE" w14:textId="77777777" w:rsidR="0038675F" w:rsidRPr="00AB5503" w:rsidRDefault="0038675F" w:rsidP="0038675F">
      <w:r>
        <w:t xml:space="preserve">Jardine et al. 2005 – variability in isotopic signatures of different tissues in fish </w:t>
      </w:r>
    </w:p>
    <w:p w14:paraId="2C179775" w14:textId="77777777" w:rsidR="0038675F" w:rsidRDefault="0038675F"/>
    <w:p w14:paraId="6E5141EB" w14:textId="77777777" w:rsidR="002D5330" w:rsidRDefault="002D5330">
      <w:r>
        <w:br w:type="page"/>
      </w:r>
    </w:p>
    <w:p w14:paraId="2EBA8BA5" w14:textId="4F12A999" w:rsidR="00F1452C" w:rsidRDefault="00F1452C">
      <w:r>
        <w:lastRenderedPageBreak/>
        <w:t xml:space="preserve">Figure 1. A graphical representation of a generic </w:t>
      </w:r>
      <w:r w:rsidR="00BF3775">
        <w:t>aquatic</w:t>
      </w:r>
      <w:r>
        <w:t xml:space="preserve"> food web depicting energy flow</w:t>
      </w:r>
      <w:r w:rsidR="009B7269">
        <w:t xml:space="preserve"> across multiple trophic levels (modified after Merritt and Cummins </w:t>
      </w:r>
      <w:commentRangeStart w:id="88"/>
      <w:r w:rsidR="009B7269">
        <w:t>1996</w:t>
      </w:r>
      <w:commentRangeEnd w:id="88"/>
      <w:r w:rsidR="00BF3775">
        <w:rPr>
          <w:rStyle w:val="CommentReference"/>
        </w:rPr>
        <w:commentReference w:id="88"/>
      </w:r>
      <w:r w:rsidR="009B7269">
        <w:t xml:space="preserve">). </w:t>
      </w:r>
      <w:bookmarkStart w:id="89" w:name="_GoBack"/>
      <w:bookmarkEnd w:id="89"/>
    </w:p>
    <w:p w14:paraId="25DC80D1" w14:textId="3E5AC3DD" w:rsidR="00F1452C" w:rsidRDefault="00F1452C"/>
    <w:p w14:paraId="436CBDAD" w14:textId="77777777" w:rsidR="002D5330" w:rsidRDefault="002D5330">
      <w:r>
        <w:br w:type="page"/>
      </w:r>
    </w:p>
    <w:p w14:paraId="2BF03CA6" w14:textId="51C3C842" w:rsidR="00ED61D5" w:rsidRDefault="00ED61D5">
      <w:commentRangeStart w:id="90"/>
      <w:r>
        <w:lastRenderedPageBreak/>
        <w:t xml:space="preserve">Figure </w:t>
      </w:r>
      <w:r w:rsidR="00851530">
        <w:t>2</w:t>
      </w:r>
      <w:r>
        <w:t xml:space="preserve">. </w:t>
      </w:r>
      <w:commentRangeEnd w:id="90"/>
      <w:r w:rsidR="00EC20DA">
        <w:rPr>
          <w:rStyle w:val="CommentReference"/>
        </w:rPr>
        <w:commentReference w:id="90"/>
      </w:r>
      <w:r w:rsidR="00494BFB">
        <w:t>Students sampling aquatic organisms from the catch-and-release section of the Taylor River, CO</w:t>
      </w:r>
      <w:r w:rsidR="00147351">
        <w:t xml:space="preserve">. Top left: Students receiving instruction </w:t>
      </w:r>
      <w:r w:rsidR="00EB4F8B">
        <w:t>(</w:t>
      </w:r>
      <w:r w:rsidR="00147351">
        <w:t>from DDH</w:t>
      </w:r>
      <w:r w:rsidR="00EB4F8B">
        <w:t>)</w:t>
      </w:r>
      <w:r w:rsidR="00147351">
        <w:t xml:space="preserve"> on how to deploy drift nets. Top right and bottom left: Groups of students picking through kick net samples and sorting organisms by taxonomic group and/or presumed trophic level. Bottom right: Students pulling drift nets to conclude the sampling exercise. </w:t>
      </w:r>
    </w:p>
    <w:p w14:paraId="56AEE879" w14:textId="77777777" w:rsidR="00494BFB" w:rsidRDefault="00494BFB"/>
    <w:p w14:paraId="1F15A841" w14:textId="2CE1CEE8" w:rsidR="00960099" w:rsidRDefault="00960099"/>
    <w:p w14:paraId="0EE3F5E3" w14:textId="77777777" w:rsidR="00494BFB" w:rsidRDefault="00494BFB"/>
    <w:p w14:paraId="2E31CEF0" w14:textId="77D08245" w:rsidR="00ED61D5" w:rsidRDefault="00ED61D5"/>
    <w:p w14:paraId="1E99893C" w14:textId="77777777" w:rsidR="009131DF" w:rsidRDefault="009131DF">
      <w:r>
        <w:br w:type="page"/>
      </w:r>
    </w:p>
    <w:p w14:paraId="2C6F1A4C" w14:textId="3BF0C3EF" w:rsidR="00A03FB9" w:rsidRDefault="00A03FB9">
      <w:r>
        <w:lastRenderedPageBreak/>
        <w:t xml:space="preserve">Figure </w:t>
      </w:r>
      <w:r w:rsidR="00851530">
        <w:t>3</w:t>
      </w:r>
      <w:r>
        <w:t>. Depiction of an oblique plankton tow</w:t>
      </w:r>
    </w:p>
    <w:p w14:paraId="40774652" w14:textId="33BF5AFF" w:rsidR="001C5F49" w:rsidRDefault="001C5F49"/>
    <w:p w14:paraId="12A7F20F" w14:textId="1B638750" w:rsidR="00560057" w:rsidRDefault="00560057">
      <w:r>
        <w:t xml:space="preserve">Figure 4. </w:t>
      </w:r>
      <w:r w:rsidR="00410578">
        <w:t>Student example of a p</w:t>
      </w:r>
      <w:r>
        <w:t>airwise Euclidean distance matrix comparing various trophic categories. Color coding ranges from blue (completely similar) to dark orange (</w:t>
      </w:r>
      <w:r w:rsidR="002171AC">
        <w:t>highly</w:t>
      </w:r>
      <w:r>
        <w:t xml:space="preserve"> dissimilar). </w:t>
      </w:r>
      <w:r w:rsidR="00410578">
        <w:t xml:space="preserve">Students received instruction on how to interpret these pairwise differences, then were assigned to reassess their preliminary trophic level designations. </w:t>
      </w:r>
    </w:p>
    <w:p w14:paraId="0C128ACD" w14:textId="73CA522C" w:rsidR="00560057" w:rsidRDefault="00560057"/>
    <w:p w14:paraId="0F5471E8" w14:textId="77777777" w:rsidR="00560057" w:rsidRDefault="00560057"/>
    <w:p w14:paraId="1DB0A9A1" w14:textId="77777777" w:rsidR="00345539" w:rsidRDefault="00345539">
      <w:r>
        <w:br w:type="page"/>
      </w:r>
    </w:p>
    <w:p w14:paraId="61D7A69E" w14:textId="71A05D49" w:rsidR="00560057" w:rsidRDefault="00560057">
      <w:r>
        <w:lastRenderedPageBreak/>
        <w:t>Figure 5</w:t>
      </w:r>
      <w:r w:rsidR="00410578">
        <w:t>. Student example of a c</w:t>
      </w:r>
      <w:r>
        <w:t xml:space="preserve">luster plot grouping samples together based on corrected </w:t>
      </w:r>
      <w:r>
        <w:sym w:font="Symbol" w:char="F064"/>
      </w:r>
      <w:r w:rsidRPr="00AB61AB">
        <w:rPr>
          <w:vertAlign w:val="superscript"/>
        </w:rPr>
        <w:t>1</w:t>
      </w:r>
      <w:r>
        <w:rPr>
          <w:vertAlign w:val="superscript"/>
        </w:rPr>
        <w:t>3</w:t>
      </w:r>
      <w:r>
        <w:t xml:space="preserve">C and </w:t>
      </w:r>
      <w:r>
        <w:sym w:font="Symbol" w:char="F064"/>
      </w:r>
      <w:r w:rsidRPr="00AB61AB">
        <w:rPr>
          <w:vertAlign w:val="superscript"/>
        </w:rPr>
        <w:t>1</w:t>
      </w:r>
      <w:r>
        <w:rPr>
          <w:vertAlign w:val="superscript"/>
        </w:rPr>
        <w:t>5</w:t>
      </w:r>
      <w:r>
        <w:t xml:space="preserve">N values. Students were instructed to </w:t>
      </w:r>
      <w:r w:rsidR="00345539">
        <w:t>produce numerous plots, using different numbers of clusters, then select the number of clusters they felt best represented the data and explain why in the R notebook tutorial and in their lab</w:t>
      </w:r>
      <w:r w:rsidR="00D404D8">
        <w:t>oratory</w:t>
      </w:r>
      <w:r w:rsidR="00345539">
        <w:t xml:space="preserve"> report. </w:t>
      </w:r>
    </w:p>
    <w:p w14:paraId="0F6A3B1E" w14:textId="77777777" w:rsidR="00D404D8" w:rsidRDefault="00D404D8"/>
    <w:p w14:paraId="63A1040D" w14:textId="6CEDA470" w:rsidR="0038675F" w:rsidRDefault="0038675F">
      <w:r>
        <w:br w:type="page"/>
      </w:r>
    </w:p>
    <w:p w14:paraId="4127E7D9" w14:textId="07E06BFF" w:rsidR="009649B9" w:rsidRDefault="0038675F">
      <w:r>
        <w:lastRenderedPageBreak/>
        <w:t>Table 1</w:t>
      </w:r>
      <w:r w:rsidR="002227BF">
        <w:t>. Biological samples students acquired from the catch-and-release area of the Taylor River, below Taylor Park Reservoir, CO. Samples were assigned a taxonomic classification, categorized by trophic level, and assigned a uniqu</w:t>
      </w:r>
      <w:r w:rsidR="00560057">
        <w:t xml:space="preserve">e sample identification number.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
        <w:gridCol w:w="860"/>
        <w:gridCol w:w="2340"/>
        <w:gridCol w:w="2005"/>
        <w:gridCol w:w="1689"/>
        <w:gridCol w:w="1521"/>
      </w:tblGrid>
      <w:tr w:rsidR="0038675F" w14:paraId="65824354" w14:textId="77777777" w:rsidTr="002644A5">
        <w:tc>
          <w:tcPr>
            <w:tcW w:w="935" w:type="dxa"/>
            <w:tcBorders>
              <w:top w:val="single" w:sz="4" w:space="0" w:color="auto"/>
              <w:bottom w:val="single" w:sz="4" w:space="0" w:color="auto"/>
            </w:tcBorders>
          </w:tcPr>
          <w:p w14:paraId="40D73F11" w14:textId="1148CF42" w:rsidR="0038675F" w:rsidRDefault="0038675F" w:rsidP="00F069FB">
            <w:pPr>
              <w:jc w:val="center"/>
            </w:pPr>
            <w:r>
              <w:t>Sample #</w:t>
            </w:r>
          </w:p>
        </w:tc>
        <w:tc>
          <w:tcPr>
            <w:tcW w:w="860" w:type="dxa"/>
            <w:tcBorders>
              <w:top w:val="single" w:sz="4" w:space="0" w:color="auto"/>
              <w:bottom w:val="single" w:sz="4" w:space="0" w:color="auto"/>
            </w:tcBorders>
          </w:tcPr>
          <w:p w14:paraId="1C35F193" w14:textId="44D1D4A3" w:rsidR="0038675F" w:rsidRDefault="0038675F" w:rsidP="00F069FB">
            <w:pPr>
              <w:jc w:val="center"/>
            </w:pPr>
            <w:r>
              <w:t>Group #</w:t>
            </w:r>
          </w:p>
        </w:tc>
        <w:tc>
          <w:tcPr>
            <w:tcW w:w="2340" w:type="dxa"/>
            <w:tcBorders>
              <w:top w:val="single" w:sz="4" w:space="0" w:color="auto"/>
              <w:bottom w:val="single" w:sz="4" w:space="0" w:color="auto"/>
            </w:tcBorders>
          </w:tcPr>
          <w:p w14:paraId="5C81470D" w14:textId="731BFDC5" w:rsidR="0038675F" w:rsidRDefault="0038675F">
            <w:r>
              <w:t>Presumed Trophic Level</w:t>
            </w:r>
            <w:r w:rsidR="005543C6">
              <w:t xml:space="preserve"> (by Students)</w:t>
            </w:r>
          </w:p>
        </w:tc>
        <w:tc>
          <w:tcPr>
            <w:tcW w:w="2005" w:type="dxa"/>
            <w:tcBorders>
              <w:top w:val="single" w:sz="4" w:space="0" w:color="auto"/>
              <w:bottom w:val="single" w:sz="4" w:space="0" w:color="auto"/>
            </w:tcBorders>
          </w:tcPr>
          <w:p w14:paraId="668FB5D5" w14:textId="7D1DBD36" w:rsidR="0038675F" w:rsidRDefault="0038675F">
            <w:r>
              <w:t>Biological Classification</w:t>
            </w:r>
          </w:p>
        </w:tc>
        <w:tc>
          <w:tcPr>
            <w:tcW w:w="1689" w:type="dxa"/>
            <w:tcBorders>
              <w:top w:val="single" w:sz="4" w:space="0" w:color="auto"/>
              <w:bottom w:val="single" w:sz="4" w:space="0" w:color="auto"/>
            </w:tcBorders>
          </w:tcPr>
          <w:p w14:paraId="323F8CBD" w14:textId="26A37522" w:rsidR="0038675F" w:rsidRDefault="0038675F" w:rsidP="00F069FB">
            <w:pPr>
              <w:jc w:val="center"/>
            </w:pPr>
            <w:r>
              <w:t>Sample ID</w:t>
            </w:r>
          </w:p>
        </w:tc>
        <w:tc>
          <w:tcPr>
            <w:tcW w:w="1521" w:type="dxa"/>
            <w:tcBorders>
              <w:top w:val="single" w:sz="4" w:space="0" w:color="auto"/>
              <w:bottom w:val="single" w:sz="4" w:space="0" w:color="auto"/>
            </w:tcBorders>
          </w:tcPr>
          <w:p w14:paraId="4B06F8C4" w14:textId="71F4AEF4" w:rsidR="0038675F" w:rsidRDefault="0038675F">
            <w:r>
              <w:t>Common Name</w:t>
            </w:r>
          </w:p>
        </w:tc>
      </w:tr>
      <w:tr w:rsidR="0038675F" w14:paraId="5A47860E" w14:textId="77777777" w:rsidTr="002644A5">
        <w:tc>
          <w:tcPr>
            <w:tcW w:w="935" w:type="dxa"/>
            <w:tcBorders>
              <w:top w:val="single" w:sz="4" w:space="0" w:color="auto"/>
            </w:tcBorders>
          </w:tcPr>
          <w:p w14:paraId="0AB7A25D" w14:textId="3143C535" w:rsidR="0038675F" w:rsidRDefault="0038675F" w:rsidP="00F069FB">
            <w:pPr>
              <w:jc w:val="center"/>
            </w:pPr>
            <w:r>
              <w:t>1</w:t>
            </w:r>
          </w:p>
        </w:tc>
        <w:tc>
          <w:tcPr>
            <w:tcW w:w="860" w:type="dxa"/>
            <w:tcBorders>
              <w:top w:val="single" w:sz="4" w:space="0" w:color="auto"/>
            </w:tcBorders>
          </w:tcPr>
          <w:p w14:paraId="515DDC55" w14:textId="1C9B3E74" w:rsidR="0038675F" w:rsidRDefault="0038675F" w:rsidP="00F069FB">
            <w:pPr>
              <w:jc w:val="center"/>
            </w:pPr>
            <w:r>
              <w:t>1</w:t>
            </w:r>
          </w:p>
        </w:tc>
        <w:tc>
          <w:tcPr>
            <w:tcW w:w="2340" w:type="dxa"/>
            <w:tcBorders>
              <w:top w:val="single" w:sz="4" w:space="0" w:color="auto"/>
            </w:tcBorders>
          </w:tcPr>
          <w:p w14:paraId="18DA9B86" w14:textId="0E3B9479" w:rsidR="0038675F" w:rsidRDefault="0038675F">
            <w:r>
              <w:t>Secondary consumer</w:t>
            </w:r>
          </w:p>
        </w:tc>
        <w:tc>
          <w:tcPr>
            <w:tcW w:w="2005" w:type="dxa"/>
            <w:tcBorders>
              <w:top w:val="single" w:sz="4" w:space="0" w:color="auto"/>
            </w:tcBorders>
          </w:tcPr>
          <w:p w14:paraId="158D13B6" w14:textId="02374DBE" w:rsidR="0038675F" w:rsidRDefault="0038675F">
            <w:r>
              <w:t>Annelida</w:t>
            </w:r>
          </w:p>
        </w:tc>
        <w:tc>
          <w:tcPr>
            <w:tcW w:w="1689" w:type="dxa"/>
            <w:tcBorders>
              <w:top w:val="single" w:sz="4" w:space="0" w:color="auto"/>
            </w:tcBorders>
          </w:tcPr>
          <w:p w14:paraId="6039F127" w14:textId="4615CA51" w:rsidR="0038675F" w:rsidRDefault="0038675F" w:rsidP="00F069FB">
            <w:pPr>
              <w:jc w:val="center"/>
            </w:pPr>
            <w:r>
              <w:t>G1PAANS1</w:t>
            </w:r>
          </w:p>
        </w:tc>
        <w:tc>
          <w:tcPr>
            <w:tcW w:w="1521" w:type="dxa"/>
            <w:tcBorders>
              <w:top w:val="single" w:sz="4" w:space="0" w:color="auto"/>
            </w:tcBorders>
          </w:tcPr>
          <w:p w14:paraId="29E53C50" w14:textId="472B846F" w:rsidR="0038675F" w:rsidRDefault="0038675F">
            <w:r>
              <w:t>Leech</w:t>
            </w:r>
          </w:p>
        </w:tc>
      </w:tr>
      <w:tr w:rsidR="0038675F" w14:paraId="4CFBA556" w14:textId="77777777" w:rsidTr="002644A5">
        <w:tc>
          <w:tcPr>
            <w:tcW w:w="935" w:type="dxa"/>
          </w:tcPr>
          <w:p w14:paraId="43849C17" w14:textId="0FF15EDE" w:rsidR="0038675F" w:rsidRDefault="0038675F" w:rsidP="00F069FB">
            <w:pPr>
              <w:jc w:val="center"/>
            </w:pPr>
            <w:r>
              <w:t>2</w:t>
            </w:r>
          </w:p>
        </w:tc>
        <w:tc>
          <w:tcPr>
            <w:tcW w:w="860" w:type="dxa"/>
          </w:tcPr>
          <w:p w14:paraId="04EE9B62" w14:textId="41DC826E" w:rsidR="0038675F" w:rsidRDefault="0038675F" w:rsidP="00F069FB">
            <w:pPr>
              <w:jc w:val="center"/>
            </w:pPr>
            <w:r>
              <w:t>1</w:t>
            </w:r>
          </w:p>
        </w:tc>
        <w:tc>
          <w:tcPr>
            <w:tcW w:w="2340" w:type="dxa"/>
          </w:tcPr>
          <w:p w14:paraId="50CBBF57" w14:textId="639069E5" w:rsidR="0038675F" w:rsidRDefault="0038675F">
            <w:r>
              <w:t>Grazer</w:t>
            </w:r>
          </w:p>
        </w:tc>
        <w:tc>
          <w:tcPr>
            <w:tcW w:w="2005" w:type="dxa"/>
          </w:tcPr>
          <w:p w14:paraId="3378440C" w14:textId="08430EE3" w:rsidR="0038675F" w:rsidRDefault="005543C6">
            <w:proofErr w:type="spellStart"/>
            <w:r>
              <w:t>Amphipoda</w:t>
            </w:r>
            <w:proofErr w:type="spellEnd"/>
          </w:p>
        </w:tc>
        <w:tc>
          <w:tcPr>
            <w:tcW w:w="1689" w:type="dxa"/>
          </w:tcPr>
          <w:p w14:paraId="27D7593A" w14:textId="789BDAAE" w:rsidR="0038675F" w:rsidRDefault="005543C6" w:rsidP="00F069FB">
            <w:pPr>
              <w:jc w:val="center"/>
            </w:pPr>
            <w:r>
              <w:t>G1GRAM</w:t>
            </w:r>
            <w:r w:rsidR="0038675F">
              <w:t>S2</w:t>
            </w:r>
          </w:p>
        </w:tc>
        <w:tc>
          <w:tcPr>
            <w:tcW w:w="1521" w:type="dxa"/>
          </w:tcPr>
          <w:p w14:paraId="0B86C9E2" w14:textId="599191D0" w:rsidR="0038675F" w:rsidRDefault="0038675F">
            <w:r>
              <w:t>Scud</w:t>
            </w:r>
            <w:r w:rsidR="003378E3" w:rsidRPr="003378E3">
              <w:rPr>
                <w:rFonts w:cs="Times New Roman (Body CS)"/>
                <w:vertAlign w:val="superscript"/>
              </w:rPr>
              <w:t>1</w:t>
            </w:r>
          </w:p>
        </w:tc>
      </w:tr>
      <w:tr w:rsidR="0038675F" w14:paraId="03373B47" w14:textId="77777777" w:rsidTr="002644A5">
        <w:tc>
          <w:tcPr>
            <w:tcW w:w="935" w:type="dxa"/>
          </w:tcPr>
          <w:p w14:paraId="2722A3E7" w14:textId="39D1319B" w:rsidR="0038675F" w:rsidRDefault="0038675F" w:rsidP="00F069FB">
            <w:pPr>
              <w:jc w:val="center"/>
            </w:pPr>
            <w:r>
              <w:t>3</w:t>
            </w:r>
          </w:p>
        </w:tc>
        <w:tc>
          <w:tcPr>
            <w:tcW w:w="860" w:type="dxa"/>
          </w:tcPr>
          <w:p w14:paraId="6D02C3F5" w14:textId="5164E7EF" w:rsidR="0038675F" w:rsidRDefault="0038675F" w:rsidP="00F069FB">
            <w:pPr>
              <w:jc w:val="center"/>
            </w:pPr>
            <w:r>
              <w:t>1</w:t>
            </w:r>
          </w:p>
        </w:tc>
        <w:tc>
          <w:tcPr>
            <w:tcW w:w="2340" w:type="dxa"/>
          </w:tcPr>
          <w:p w14:paraId="1E24878A" w14:textId="710028F2" w:rsidR="0038675F" w:rsidRDefault="005543C6">
            <w:r>
              <w:t>Grazer</w:t>
            </w:r>
          </w:p>
        </w:tc>
        <w:tc>
          <w:tcPr>
            <w:tcW w:w="2005" w:type="dxa"/>
          </w:tcPr>
          <w:p w14:paraId="7A708495" w14:textId="37693A89" w:rsidR="0038675F" w:rsidRDefault="005543C6">
            <w:proofErr w:type="spellStart"/>
            <w:r>
              <w:t>Plecoptera</w:t>
            </w:r>
            <w:proofErr w:type="spellEnd"/>
          </w:p>
        </w:tc>
        <w:tc>
          <w:tcPr>
            <w:tcW w:w="1689" w:type="dxa"/>
          </w:tcPr>
          <w:p w14:paraId="499B44F6" w14:textId="5B47C182" w:rsidR="0038675F" w:rsidRDefault="005543C6" w:rsidP="00F069FB">
            <w:pPr>
              <w:jc w:val="center"/>
            </w:pPr>
            <w:r>
              <w:t>G1GRPLS3</w:t>
            </w:r>
          </w:p>
        </w:tc>
        <w:tc>
          <w:tcPr>
            <w:tcW w:w="1521" w:type="dxa"/>
          </w:tcPr>
          <w:p w14:paraId="64B15C85" w14:textId="7C8F1F10" w:rsidR="0038675F" w:rsidRDefault="005543C6">
            <w:r>
              <w:t>Stonefly</w:t>
            </w:r>
          </w:p>
        </w:tc>
      </w:tr>
      <w:tr w:rsidR="0038675F" w14:paraId="73E36D46" w14:textId="77777777" w:rsidTr="002644A5">
        <w:tc>
          <w:tcPr>
            <w:tcW w:w="935" w:type="dxa"/>
          </w:tcPr>
          <w:p w14:paraId="6C932893" w14:textId="2968E1AC" w:rsidR="0038675F" w:rsidRDefault="0038675F" w:rsidP="00F069FB">
            <w:pPr>
              <w:jc w:val="center"/>
            </w:pPr>
            <w:r>
              <w:t>4</w:t>
            </w:r>
          </w:p>
        </w:tc>
        <w:tc>
          <w:tcPr>
            <w:tcW w:w="860" w:type="dxa"/>
          </w:tcPr>
          <w:p w14:paraId="78E9C7EA" w14:textId="76F693DB" w:rsidR="0038675F" w:rsidRDefault="0038675F" w:rsidP="00F069FB">
            <w:pPr>
              <w:jc w:val="center"/>
            </w:pPr>
            <w:r>
              <w:t>1</w:t>
            </w:r>
          </w:p>
        </w:tc>
        <w:tc>
          <w:tcPr>
            <w:tcW w:w="2340" w:type="dxa"/>
          </w:tcPr>
          <w:p w14:paraId="3BA753E5" w14:textId="750FD484" w:rsidR="0038675F" w:rsidRDefault="005543C6">
            <w:r>
              <w:t>Grazer</w:t>
            </w:r>
          </w:p>
        </w:tc>
        <w:tc>
          <w:tcPr>
            <w:tcW w:w="2005" w:type="dxa"/>
          </w:tcPr>
          <w:p w14:paraId="1D4A5AB9" w14:textId="652ABB7E" w:rsidR="0038675F" w:rsidRDefault="005543C6">
            <w:r>
              <w:t>Ephemeroptera</w:t>
            </w:r>
          </w:p>
        </w:tc>
        <w:tc>
          <w:tcPr>
            <w:tcW w:w="1689" w:type="dxa"/>
          </w:tcPr>
          <w:p w14:paraId="48873F93" w14:textId="1FBB1645" w:rsidR="0038675F" w:rsidRDefault="005543C6" w:rsidP="00F069FB">
            <w:pPr>
              <w:jc w:val="center"/>
            </w:pPr>
            <w:r>
              <w:t>G1GREPS4</w:t>
            </w:r>
          </w:p>
        </w:tc>
        <w:tc>
          <w:tcPr>
            <w:tcW w:w="1521" w:type="dxa"/>
          </w:tcPr>
          <w:p w14:paraId="079ED87A" w14:textId="1567365B" w:rsidR="0038675F" w:rsidRDefault="005543C6">
            <w:r>
              <w:t>Mayfly</w:t>
            </w:r>
          </w:p>
        </w:tc>
      </w:tr>
      <w:tr w:rsidR="0038675F" w14:paraId="39FAF161" w14:textId="77777777" w:rsidTr="002644A5">
        <w:tc>
          <w:tcPr>
            <w:tcW w:w="935" w:type="dxa"/>
          </w:tcPr>
          <w:p w14:paraId="636A9C8A" w14:textId="37A65F92" w:rsidR="0038675F" w:rsidRDefault="0038675F" w:rsidP="00F069FB">
            <w:pPr>
              <w:jc w:val="center"/>
            </w:pPr>
            <w:r>
              <w:t>5</w:t>
            </w:r>
          </w:p>
        </w:tc>
        <w:tc>
          <w:tcPr>
            <w:tcW w:w="860" w:type="dxa"/>
          </w:tcPr>
          <w:p w14:paraId="76E41608" w14:textId="64887E85" w:rsidR="0038675F" w:rsidRDefault="0038675F" w:rsidP="00F069FB">
            <w:pPr>
              <w:jc w:val="center"/>
            </w:pPr>
            <w:r>
              <w:t>1</w:t>
            </w:r>
          </w:p>
        </w:tc>
        <w:tc>
          <w:tcPr>
            <w:tcW w:w="2340" w:type="dxa"/>
          </w:tcPr>
          <w:p w14:paraId="272E17A3" w14:textId="53B434E9" w:rsidR="0038675F" w:rsidRDefault="005543C6">
            <w:r>
              <w:t>Collector</w:t>
            </w:r>
          </w:p>
        </w:tc>
        <w:tc>
          <w:tcPr>
            <w:tcW w:w="2005" w:type="dxa"/>
          </w:tcPr>
          <w:p w14:paraId="2E4D7CE4" w14:textId="60ED010F" w:rsidR="0038675F" w:rsidRDefault="005543C6">
            <w:proofErr w:type="spellStart"/>
            <w:r>
              <w:t>Chironomidae</w:t>
            </w:r>
            <w:proofErr w:type="spellEnd"/>
          </w:p>
        </w:tc>
        <w:tc>
          <w:tcPr>
            <w:tcW w:w="1689" w:type="dxa"/>
          </w:tcPr>
          <w:p w14:paraId="6DBD04E7" w14:textId="62972ACF" w:rsidR="0038675F" w:rsidRDefault="005543C6" w:rsidP="00F069FB">
            <w:pPr>
              <w:jc w:val="center"/>
            </w:pPr>
            <w:r>
              <w:t>G1COCHS5</w:t>
            </w:r>
          </w:p>
        </w:tc>
        <w:tc>
          <w:tcPr>
            <w:tcW w:w="1521" w:type="dxa"/>
          </w:tcPr>
          <w:p w14:paraId="0771F61A" w14:textId="2043BD51" w:rsidR="0038675F" w:rsidRDefault="005543C6">
            <w:r>
              <w:t>Midge</w:t>
            </w:r>
            <w:r w:rsidR="003378E3">
              <w:rPr>
                <w:rFonts w:cs="Times New Roman (Body CS)"/>
                <w:vertAlign w:val="superscript"/>
              </w:rPr>
              <w:t>2</w:t>
            </w:r>
          </w:p>
        </w:tc>
      </w:tr>
      <w:tr w:rsidR="0038675F" w14:paraId="05DDAA25" w14:textId="77777777" w:rsidTr="002644A5">
        <w:tc>
          <w:tcPr>
            <w:tcW w:w="935" w:type="dxa"/>
          </w:tcPr>
          <w:p w14:paraId="1C191D4A" w14:textId="04AD46F3" w:rsidR="0038675F" w:rsidRDefault="0038675F" w:rsidP="00F069FB">
            <w:pPr>
              <w:jc w:val="center"/>
            </w:pPr>
            <w:r>
              <w:t>6</w:t>
            </w:r>
          </w:p>
        </w:tc>
        <w:tc>
          <w:tcPr>
            <w:tcW w:w="860" w:type="dxa"/>
          </w:tcPr>
          <w:p w14:paraId="6B0AD6F9" w14:textId="0C044D60" w:rsidR="0038675F" w:rsidRDefault="0038675F" w:rsidP="00F069FB">
            <w:pPr>
              <w:jc w:val="center"/>
            </w:pPr>
            <w:r>
              <w:t>1</w:t>
            </w:r>
          </w:p>
        </w:tc>
        <w:tc>
          <w:tcPr>
            <w:tcW w:w="2340" w:type="dxa"/>
          </w:tcPr>
          <w:p w14:paraId="19E60C44" w14:textId="731F69A8" w:rsidR="0038675F" w:rsidRDefault="005543C6">
            <w:r>
              <w:t>Detritus</w:t>
            </w:r>
          </w:p>
        </w:tc>
        <w:tc>
          <w:tcPr>
            <w:tcW w:w="2005" w:type="dxa"/>
          </w:tcPr>
          <w:p w14:paraId="29713F48" w14:textId="51A99EE2" w:rsidR="0038675F" w:rsidRDefault="005543C6">
            <w:r>
              <w:t>Unidentified Plant</w:t>
            </w:r>
          </w:p>
        </w:tc>
        <w:tc>
          <w:tcPr>
            <w:tcW w:w="1689" w:type="dxa"/>
          </w:tcPr>
          <w:p w14:paraId="789577EE" w14:textId="6A8AC2FE" w:rsidR="0038675F" w:rsidRDefault="005543C6" w:rsidP="00F069FB">
            <w:pPr>
              <w:jc w:val="center"/>
            </w:pPr>
            <w:r>
              <w:t>G1DEDES6</w:t>
            </w:r>
          </w:p>
        </w:tc>
        <w:tc>
          <w:tcPr>
            <w:tcW w:w="1521" w:type="dxa"/>
          </w:tcPr>
          <w:p w14:paraId="1926F04E" w14:textId="75FA7720" w:rsidR="0038675F" w:rsidRDefault="005543C6">
            <w:r>
              <w:t>Twig</w:t>
            </w:r>
          </w:p>
        </w:tc>
      </w:tr>
      <w:tr w:rsidR="0038675F" w14:paraId="17CA0576" w14:textId="77777777" w:rsidTr="002644A5">
        <w:tc>
          <w:tcPr>
            <w:tcW w:w="935" w:type="dxa"/>
          </w:tcPr>
          <w:p w14:paraId="3B25FC34" w14:textId="068782C4" w:rsidR="0038675F" w:rsidRDefault="0038675F" w:rsidP="00F069FB">
            <w:pPr>
              <w:jc w:val="center"/>
            </w:pPr>
            <w:r>
              <w:t>7</w:t>
            </w:r>
          </w:p>
        </w:tc>
        <w:tc>
          <w:tcPr>
            <w:tcW w:w="860" w:type="dxa"/>
          </w:tcPr>
          <w:p w14:paraId="23D4FDB3" w14:textId="62230181" w:rsidR="005543C6" w:rsidRDefault="005543C6" w:rsidP="00F069FB">
            <w:pPr>
              <w:jc w:val="center"/>
            </w:pPr>
            <w:r>
              <w:t>2</w:t>
            </w:r>
          </w:p>
        </w:tc>
        <w:tc>
          <w:tcPr>
            <w:tcW w:w="2340" w:type="dxa"/>
          </w:tcPr>
          <w:p w14:paraId="3D156E9B" w14:textId="70CED7AD" w:rsidR="0038675F" w:rsidRDefault="005543C6">
            <w:r>
              <w:t>Detritus</w:t>
            </w:r>
          </w:p>
        </w:tc>
        <w:tc>
          <w:tcPr>
            <w:tcW w:w="2005" w:type="dxa"/>
          </w:tcPr>
          <w:p w14:paraId="7A40FB15" w14:textId="3123B714" w:rsidR="0038675F" w:rsidRDefault="005543C6">
            <w:r>
              <w:t>Unidentified Plant</w:t>
            </w:r>
          </w:p>
        </w:tc>
        <w:tc>
          <w:tcPr>
            <w:tcW w:w="1689" w:type="dxa"/>
          </w:tcPr>
          <w:p w14:paraId="29ED5F79" w14:textId="57832E5B" w:rsidR="0038675F" w:rsidRDefault="005543C6" w:rsidP="00F069FB">
            <w:pPr>
              <w:jc w:val="center"/>
            </w:pPr>
            <w:r>
              <w:t>G2DEDES1</w:t>
            </w:r>
          </w:p>
        </w:tc>
        <w:tc>
          <w:tcPr>
            <w:tcW w:w="1521" w:type="dxa"/>
          </w:tcPr>
          <w:p w14:paraId="12746EC4" w14:textId="002534B7" w:rsidR="0038675F" w:rsidRDefault="005543C6">
            <w:r>
              <w:t>Twig</w:t>
            </w:r>
          </w:p>
        </w:tc>
      </w:tr>
      <w:tr w:rsidR="0038675F" w14:paraId="59F2F8C3" w14:textId="77777777" w:rsidTr="002644A5">
        <w:tc>
          <w:tcPr>
            <w:tcW w:w="935" w:type="dxa"/>
          </w:tcPr>
          <w:p w14:paraId="7F1387CE" w14:textId="17B04C4F" w:rsidR="0038675F" w:rsidRDefault="0038675F" w:rsidP="00F069FB">
            <w:pPr>
              <w:jc w:val="center"/>
            </w:pPr>
            <w:r>
              <w:t>8</w:t>
            </w:r>
          </w:p>
        </w:tc>
        <w:tc>
          <w:tcPr>
            <w:tcW w:w="860" w:type="dxa"/>
          </w:tcPr>
          <w:p w14:paraId="2384FAAC" w14:textId="73FDA9AC" w:rsidR="0038675F" w:rsidRDefault="005543C6" w:rsidP="00F069FB">
            <w:pPr>
              <w:jc w:val="center"/>
            </w:pPr>
            <w:r>
              <w:t>2</w:t>
            </w:r>
          </w:p>
        </w:tc>
        <w:tc>
          <w:tcPr>
            <w:tcW w:w="2340" w:type="dxa"/>
          </w:tcPr>
          <w:p w14:paraId="3F9169DB" w14:textId="2341D4DD" w:rsidR="0038675F" w:rsidRDefault="005543C6">
            <w:r>
              <w:t>Grazer</w:t>
            </w:r>
          </w:p>
        </w:tc>
        <w:tc>
          <w:tcPr>
            <w:tcW w:w="2005" w:type="dxa"/>
          </w:tcPr>
          <w:p w14:paraId="4896DA70" w14:textId="1C8405AE" w:rsidR="0038675F" w:rsidRDefault="005543C6">
            <w:proofErr w:type="spellStart"/>
            <w:r>
              <w:t>Chironomidae</w:t>
            </w:r>
            <w:proofErr w:type="spellEnd"/>
          </w:p>
        </w:tc>
        <w:tc>
          <w:tcPr>
            <w:tcW w:w="1689" w:type="dxa"/>
          </w:tcPr>
          <w:p w14:paraId="5E46D965" w14:textId="4CBDB513" w:rsidR="0038675F" w:rsidRDefault="005543C6" w:rsidP="00F069FB">
            <w:pPr>
              <w:jc w:val="center"/>
            </w:pPr>
            <w:r>
              <w:t>G2GRCHS2</w:t>
            </w:r>
          </w:p>
        </w:tc>
        <w:tc>
          <w:tcPr>
            <w:tcW w:w="1521" w:type="dxa"/>
          </w:tcPr>
          <w:p w14:paraId="5F0EE84F" w14:textId="4104C071" w:rsidR="0038675F" w:rsidRDefault="005543C6">
            <w:r>
              <w:t>Midge</w:t>
            </w:r>
          </w:p>
        </w:tc>
      </w:tr>
      <w:tr w:rsidR="0038675F" w14:paraId="676DAE2F" w14:textId="77777777" w:rsidTr="002644A5">
        <w:tc>
          <w:tcPr>
            <w:tcW w:w="935" w:type="dxa"/>
          </w:tcPr>
          <w:p w14:paraId="659444C3" w14:textId="616C2187" w:rsidR="0038675F" w:rsidRDefault="0038675F" w:rsidP="00F069FB">
            <w:pPr>
              <w:jc w:val="center"/>
            </w:pPr>
            <w:r>
              <w:t>9</w:t>
            </w:r>
          </w:p>
        </w:tc>
        <w:tc>
          <w:tcPr>
            <w:tcW w:w="860" w:type="dxa"/>
          </w:tcPr>
          <w:p w14:paraId="593E376A" w14:textId="65631655" w:rsidR="0038675F" w:rsidRDefault="005543C6" w:rsidP="00F069FB">
            <w:pPr>
              <w:jc w:val="center"/>
            </w:pPr>
            <w:r>
              <w:t>2</w:t>
            </w:r>
          </w:p>
        </w:tc>
        <w:tc>
          <w:tcPr>
            <w:tcW w:w="2340" w:type="dxa"/>
          </w:tcPr>
          <w:p w14:paraId="42E0D0E6" w14:textId="10884555" w:rsidR="0038675F" w:rsidRDefault="005543C6">
            <w:r>
              <w:t>Grazer</w:t>
            </w:r>
          </w:p>
        </w:tc>
        <w:tc>
          <w:tcPr>
            <w:tcW w:w="2005" w:type="dxa"/>
          </w:tcPr>
          <w:p w14:paraId="45BAD6E7" w14:textId="305AB64B" w:rsidR="0038675F" w:rsidRDefault="005543C6">
            <w:proofErr w:type="spellStart"/>
            <w:r>
              <w:t>Amphipoda</w:t>
            </w:r>
            <w:proofErr w:type="spellEnd"/>
          </w:p>
        </w:tc>
        <w:tc>
          <w:tcPr>
            <w:tcW w:w="1689" w:type="dxa"/>
          </w:tcPr>
          <w:p w14:paraId="2BD34378" w14:textId="482A52AF" w:rsidR="0038675F" w:rsidRDefault="005543C6" w:rsidP="00F069FB">
            <w:pPr>
              <w:jc w:val="center"/>
            </w:pPr>
            <w:r>
              <w:t>G2GRAMS3</w:t>
            </w:r>
          </w:p>
        </w:tc>
        <w:tc>
          <w:tcPr>
            <w:tcW w:w="1521" w:type="dxa"/>
          </w:tcPr>
          <w:p w14:paraId="62D02D7B" w14:textId="6EED006C" w:rsidR="0038675F" w:rsidRDefault="005543C6">
            <w:r>
              <w:t>Scud</w:t>
            </w:r>
            <w:r w:rsidR="005D7D97" w:rsidRPr="003378E3">
              <w:rPr>
                <w:rFonts w:cs="Times New Roman (Body CS)"/>
                <w:vertAlign w:val="superscript"/>
              </w:rPr>
              <w:t>1</w:t>
            </w:r>
          </w:p>
        </w:tc>
      </w:tr>
      <w:tr w:rsidR="0038675F" w14:paraId="52AE28D7" w14:textId="77777777" w:rsidTr="002644A5">
        <w:tc>
          <w:tcPr>
            <w:tcW w:w="935" w:type="dxa"/>
          </w:tcPr>
          <w:p w14:paraId="2E8A526C" w14:textId="537319FC" w:rsidR="0038675F" w:rsidRDefault="0038675F" w:rsidP="00F069FB">
            <w:pPr>
              <w:jc w:val="center"/>
            </w:pPr>
            <w:r>
              <w:t>10</w:t>
            </w:r>
          </w:p>
        </w:tc>
        <w:tc>
          <w:tcPr>
            <w:tcW w:w="860" w:type="dxa"/>
          </w:tcPr>
          <w:p w14:paraId="75C02D7E" w14:textId="255C959E" w:rsidR="0038675F" w:rsidRDefault="005543C6" w:rsidP="00F069FB">
            <w:pPr>
              <w:jc w:val="center"/>
            </w:pPr>
            <w:r>
              <w:t>2</w:t>
            </w:r>
          </w:p>
        </w:tc>
        <w:tc>
          <w:tcPr>
            <w:tcW w:w="2340" w:type="dxa"/>
          </w:tcPr>
          <w:p w14:paraId="689E349B" w14:textId="7E69EAF2" w:rsidR="0038675F" w:rsidRDefault="005543C6">
            <w:r>
              <w:t>Grazer</w:t>
            </w:r>
          </w:p>
        </w:tc>
        <w:tc>
          <w:tcPr>
            <w:tcW w:w="2005" w:type="dxa"/>
          </w:tcPr>
          <w:p w14:paraId="185505A3" w14:textId="6127A27F" w:rsidR="0038675F" w:rsidRDefault="005543C6">
            <w:r>
              <w:t>Ephemeroptera</w:t>
            </w:r>
          </w:p>
        </w:tc>
        <w:tc>
          <w:tcPr>
            <w:tcW w:w="1689" w:type="dxa"/>
          </w:tcPr>
          <w:p w14:paraId="10C60433" w14:textId="64D57FBC" w:rsidR="0038675F" w:rsidRDefault="005543C6" w:rsidP="00F069FB">
            <w:pPr>
              <w:jc w:val="center"/>
            </w:pPr>
            <w:r>
              <w:t>G2GREPS4</w:t>
            </w:r>
          </w:p>
        </w:tc>
        <w:tc>
          <w:tcPr>
            <w:tcW w:w="1521" w:type="dxa"/>
          </w:tcPr>
          <w:p w14:paraId="179BE508" w14:textId="0633E93C" w:rsidR="0038675F" w:rsidRDefault="005543C6">
            <w:r>
              <w:t>Mayfly</w:t>
            </w:r>
          </w:p>
        </w:tc>
      </w:tr>
      <w:tr w:rsidR="0038675F" w14:paraId="7FAAED81" w14:textId="77777777" w:rsidTr="002644A5">
        <w:tc>
          <w:tcPr>
            <w:tcW w:w="935" w:type="dxa"/>
          </w:tcPr>
          <w:p w14:paraId="1B3BAFE5" w14:textId="26276B8F" w:rsidR="0038675F" w:rsidRDefault="0038675F" w:rsidP="00F069FB">
            <w:pPr>
              <w:jc w:val="center"/>
            </w:pPr>
            <w:r>
              <w:t>11</w:t>
            </w:r>
          </w:p>
        </w:tc>
        <w:tc>
          <w:tcPr>
            <w:tcW w:w="860" w:type="dxa"/>
          </w:tcPr>
          <w:p w14:paraId="7E619E23" w14:textId="6BE4A6F6" w:rsidR="0038675F" w:rsidRDefault="005543C6" w:rsidP="00F069FB">
            <w:pPr>
              <w:jc w:val="center"/>
            </w:pPr>
            <w:r>
              <w:t>2</w:t>
            </w:r>
          </w:p>
        </w:tc>
        <w:tc>
          <w:tcPr>
            <w:tcW w:w="2340" w:type="dxa"/>
          </w:tcPr>
          <w:p w14:paraId="01FCA359" w14:textId="61958A57" w:rsidR="0038675F" w:rsidRDefault="005543C6">
            <w:r>
              <w:t>Grazer</w:t>
            </w:r>
          </w:p>
        </w:tc>
        <w:tc>
          <w:tcPr>
            <w:tcW w:w="2005" w:type="dxa"/>
          </w:tcPr>
          <w:p w14:paraId="54133FE8" w14:textId="63F5DC5C" w:rsidR="0038675F" w:rsidRDefault="005543C6">
            <w:proofErr w:type="spellStart"/>
            <w:r>
              <w:t>Plecoptera</w:t>
            </w:r>
            <w:proofErr w:type="spellEnd"/>
          </w:p>
        </w:tc>
        <w:tc>
          <w:tcPr>
            <w:tcW w:w="1689" w:type="dxa"/>
          </w:tcPr>
          <w:p w14:paraId="0187986E" w14:textId="541A9F9E" w:rsidR="0038675F" w:rsidRDefault="005543C6" w:rsidP="00F069FB">
            <w:pPr>
              <w:jc w:val="center"/>
            </w:pPr>
            <w:r>
              <w:t>G2GRPLS5</w:t>
            </w:r>
          </w:p>
        </w:tc>
        <w:tc>
          <w:tcPr>
            <w:tcW w:w="1521" w:type="dxa"/>
          </w:tcPr>
          <w:p w14:paraId="49EF62B7" w14:textId="00BA14E6" w:rsidR="0038675F" w:rsidRDefault="005543C6">
            <w:r>
              <w:t>Stonefly</w:t>
            </w:r>
          </w:p>
        </w:tc>
      </w:tr>
      <w:tr w:rsidR="0038675F" w14:paraId="46627F7E" w14:textId="77777777" w:rsidTr="002644A5">
        <w:tc>
          <w:tcPr>
            <w:tcW w:w="935" w:type="dxa"/>
          </w:tcPr>
          <w:p w14:paraId="7C49459B" w14:textId="70C1E010" w:rsidR="0038675F" w:rsidRDefault="0038675F" w:rsidP="00F069FB">
            <w:pPr>
              <w:jc w:val="center"/>
            </w:pPr>
            <w:r>
              <w:t>12</w:t>
            </w:r>
          </w:p>
        </w:tc>
        <w:tc>
          <w:tcPr>
            <w:tcW w:w="860" w:type="dxa"/>
          </w:tcPr>
          <w:p w14:paraId="5B66702A" w14:textId="3DE62008" w:rsidR="0038675F" w:rsidRDefault="005543C6" w:rsidP="00F069FB">
            <w:pPr>
              <w:jc w:val="center"/>
            </w:pPr>
            <w:r>
              <w:t>2</w:t>
            </w:r>
          </w:p>
        </w:tc>
        <w:tc>
          <w:tcPr>
            <w:tcW w:w="2340" w:type="dxa"/>
          </w:tcPr>
          <w:p w14:paraId="03E9D04E" w14:textId="6B8EA964" w:rsidR="0038675F" w:rsidRDefault="00A06C8E">
            <w:r>
              <w:t>Producer</w:t>
            </w:r>
          </w:p>
        </w:tc>
        <w:tc>
          <w:tcPr>
            <w:tcW w:w="2005" w:type="dxa"/>
          </w:tcPr>
          <w:p w14:paraId="3BE8FA08" w14:textId="1BD98387" w:rsidR="0038675F" w:rsidRDefault="00A06C8E">
            <w:r>
              <w:t>Algae</w:t>
            </w:r>
          </w:p>
        </w:tc>
        <w:tc>
          <w:tcPr>
            <w:tcW w:w="1689" w:type="dxa"/>
          </w:tcPr>
          <w:p w14:paraId="73CCD97F" w14:textId="749AD5E9" w:rsidR="0038675F" w:rsidRDefault="00A06C8E" w:rsidP="00F069FB">
            <w:pPr>
              <w:jc w:val="center"/>
            </w:pPr>
            <w:r>
              <w:t>G2PRALS6</w:t>
            </w:r>
          </w:p>
        </w:tc>
        <w:tc>
          <w:tcPr>
            <w:tcW w:w="1521" w:type="dxa"/>
          </w:tcPr>
          <w:p w14:paraId="14C0E01D" w14:textId="62AF65E9" w:rsidR="0038675F" w:rsidRDefault="00A06C8E">
            <w:r>
              <w:t>Algae</w:t>
            </w:r>
            <w:r w:rsidR="003378E3">
              <w:rPr>
                <w:rFonts w:cs="Times New Roman (Body CS)"/>
                <w:vertAlign w:val="superscript"/>
              </w:rPr>
              <w:t>3</w:t>
            </w:r>
          </w:p>
        </w:tc>
      </w:tr>
      <w:tr w:rsidR="0038675F" w14:paraId="05D42CB4" w14:textId="77777777" w:rsidTr="002644A5">
        <w:tc>
          <w:tcPr>
            <w:tcW w:w="935" w:type="dxa"/>
          </w:tcPr>
          <w:p w14:paraId="7D24B760" w14:textId="03DB13C6" w:rsidR="0038675F" w:rsidRDefault="0038675F" w:rsidP="00F069FB">
            <w:pPr>
              <w:jc w:val="center"/>
            </w:pPr>
            <w:r>
              <w:t>13</w:t>
            </w:r>
          </w:p>
        </w:tc>
        <w:tc>
          <w:tcPr>
            <w:tcW w:w="860" w:type="dxa"/>
          </w:tcPr>
          <w:p w14:paraId="4BC1DF23" w14:textId="4067A5B4" w:rsidR="0038675F" w:rsidRDefault="005543C6" w:rsidP="00F069FB">
            <w:pPr>
              <w:jc w:val="center"/>
            </w:pPr>
            <w:r>
              <w:t>3</w:t>
            </w:r>
          </w:p>
        </w:tc>
        <w:tc>
          <w:tcPr>
            <w:tcW w:w="2340" w:type="dxa"/>
          </w:tcPr>
          <w:p w14:paraId="679A1DCD" w14:textId="1670196E" w:rsidR="0038675F" w:rsidRDefault="00A06C8E">
            <w:r>
              <w:t>Shredder</w:t>
            </w:r>
          </w:p>
        </w:tc>
        <w:tc>
          <w:tcPr>
            <w:tcW w:w="2005" w:type="dxa"/>
          </w:tcPr>
          <w:p w14:paraId="1E762461" w14:textId="77F1BEC1" w:rsidR="0038675F" w:rsidRDefault="00A06C8E">
            <w:proofErr w:type="spellStart"/>
            <w:r>
              <w:t>Plecoptera</w:t>
            </w:r>
            <w:proofErr w:type="spellEnd"/>
          </w:p>
        </w:tc>
        <w:tc>
          <w:tcPr>
            <w:tcW w:w="1689" w:type="dxa"/>
          </w:tcPr>
          <w:p w14:paraId="355E6E16" w14:textId="04721190" w:rsidR="0038675F" w:rsidRDefault="00A06C8E" w:rsidP="00F069FB">
            <w:pPr>
              <w:jc w:val="center"/>
            </w:pPr>
            <w:r>
              <w:t>G3SHPLS1</w:t>
            </w:r>
          </w:p>
        </w:tc>
        <w:tc>
          <w:tcPr>
            <w:tcW w:w="1521" w:type="dxa"/>
          </w:tcPr>
          <w:p w14:paraId="02B21B76" w14:textId="7543AE1B" w:rsidR="0038675F" w:rsidRDefault="00A06C8E">
            <w:r>
              <w:t>Stonefly</w:t>
            </w:r>
          </w:p>
        </w:tc>
      </w:tr>
      <w:tr w:rsidR="0038675F" w14:paraId="3A265DA0" w14:textId="77777777" w:rsidTr="002644A5">
        <w:tc>
          <w:tcPr>
            <w:tcW w:w="935" w:type="dxa"/>
          </w:tcPr>
          <w:p w14:paraId="6998231D" w14:textId="32ACCC16" w:rsidR="0038675F" w:rsidRDefault="0038675F" w:rsidP="00F069FB">
            <w:pPr>
              <w:jc w:val="center"/>
            </w:pPr>
            <w:r>
              <w:t>14</w:t>
            </w:r>
          </w:p>
        </w:tc>
        <w:tc>
          <w:tcPr>
            <w:tcW w:w="860" w:type="dxa"/>
          </w:tcPr>
          <w:p w14:paraId="37C396A9" w14:textId="634CB937" w:rsidR="0038675F" w:rsidRDefault="005543C6" w:rsidP="00F069FB">
            <w:pPr>
              <w:jc w:val="center"/>
            </w:pPr>
            <w:r>
              <w:t>3</w:t>
            </w:r>
          </w:p>
        </w:tc>
        <w:tc>
          <w:tcPr>
            <w:tcW w:w="2340" w:type="dxa"/>
          </w:tcPr>
          <w:p w14:paraId="6577B4BD" w14:textId="2AD4C8AE" w:rsidR="0038675F" w:rsidRDefault="00A06C8E">
            <w:r>
              <w:t>Collector</w:t>
            </w:r>
          </w:p>
        </w:tc>
        <w:tc>
          <w:tcPr>
            <w:tcW w:w="2005" w:type="dxa"/>
          </w:tcPr>
          <w:p w14:paraId="3C5DA208" w14:textId="5460D1A5" w:rsidR="0038675F" w:rsidRDefault="00A06C8E">
            <w:proofErr w:type="spellStart"/>
            <w:r>
              <w:t>Chironomidae</w:t>
            </w:r>
            <w:proofErr w:type="spellEnd"/>
          </w:p>
        </w:tc>
        <w:tc>
          <w:tcPr>
            <w:tcW w:w="1689" w:type="dxa"/>
          </w:tcPr>
          <w:p w14:paraId="6F1DF1E8" w14:textId="09102BFA" w:rsidR="0038675F" w:rsidRDefault="00A06C8E" w:rsidP="00F069FB">
            <w:pPr>
              <w:jc w:val="center"/>
            </w:pPr>
            <w:r>
              <w:t>G3COCHS2</w:t>
            </w:r>
          </w:p>
        </w:tc>
        <w:tc>
          <w:tcPr>
            <w:tcW w:w="1521" w:type="dxa"/>
          </w:tcPr>
          <w:p w14:paraId="6AD64BC9" w14:textId="10EB8BA7" w:rsidR="0038675F" w:rsidRDefault="00A06C8E">
            <w:r>
              <w:t>Midge</w:t>
            </w:r>
            <w:r w:rsidR="005D7D97">
              <w:rPr>
                <w:rFonts w:cs="Times New Roman (Body CS)"/>
                <w:vertAlign w:val="superscript"/>
              </w:rPr>
              <w:t>4</w:t>
            </w:r>
          </w:p>
        </w:tc>
      </w:tr>
      <w:tr w:rsidR="0038675F" w14:paraId="5C166DE3" w14:textId="77777777" w:rsidTr="002644A5">
        <w:tc>
          <w:tcPr>
            <w:tcW w:w="935" w:type="dxa"/>
          </w:tcPr>
          <w:p w14:paraId="5707E2EA" w14:textId="64970825" w:rsidR="0038675F" w:rsidRDefault="0038675F" w:rsidP="00F069FB">
            <w:pPr>
              <w:jc w:val="center"/>
            </w:pPr>
            <w:r>
              <w:t>15</w:t>
            </w:r>
          </w:p>
        </w:tc>
        <w:tc>
          <w:tcPr>
            <w:tcW w:w="860" w:type="dxa"/>
          </w:tcPr>
          <w:p w14:paraId="6CE2837C" w14:textId="116A501F" w:rsidR="0038675F" w:rsidRDefault="005543C6" w:rsidP="00F069FB">
            <w:pPr>
              <w:jc w:val="center"/>
            </w:pPr>
            <w:r>
              <w:t>3</w:t>
            </w:r>
          </w:p>
        </w:tc>
        <w:tc>
          <w:tcPr>
            <w:tcW w:w="2340" w:type="dxa"/>
          </w:tcPr>
          <w:p w14:paraId="48DB2D5F" w14:textId="5BD6A048" w:rsidR="0038675F" w:rsidRDefault="00A06C8E">
            <w:r>
              <w:t>Shredder</w:t>
            </w:r>
          </w:p>
        </w:tc>
        <w:tc>
          <w:tcPr>
            <w:tcW w:w="2005" w:type="dxa"/>
          </w:tcPr>
          <w:p w14:paraId="1B688322" w14:textId="3E598899" w:rsidR="0038675F" w:rsidRDefault="00A06C8E">
            <w:r>
              <w:t>Ephemeroptera</w:t>
            </w:r>
          </w:p>
        </w:tc>
        <w:tc>
          <w:tcPr>
            <w:tcW w:w="1689" w:type="dxa"/>
          </w:tcPr>
          <w:p w14:paraId="137B7F3A" w14:textId="21C821FC" w:rsidR="0038675F" w:rsidRDefault="00A06C8E" w:rsidP="00F069FB">
            <w:pPr>
              <w:jc w:val="center"/>
            </w:pPr>
            <w:r>
              <w:t>G3SHEPS3</w:t>
            </w:r>
          </w:p>
        </w:tc>
        <w:tc>
          <w:tcPr>
            <w:tcW w:w="1521" w:type="dxa"/>
          </w:tcPr>
          <w:p w14:paraId="03CC9FAD" w14:textId="1607AED8" w:rsidR="0038675F" w:rsidRDefault="00A06C8E">
            <w:r>
              <w:t>Mayfly</w:t>
            </w:r>
          </w:p>
        </w:tc>
      </w:tr>
      <w:tr w:rsidR="0038675F" w14:paraId="505DCD82" w14:textId="77777777" w:rsidTr="002644A5">
        <w:tc>
          <w:tcPr>
            <w:tcW w:w="935" w:type="dxa"/>
          </w:tcPr>
          <w:p w14:paraId="5E729DF5" w14:textId="2343C6A9" w:rsidR="0038675F" w:rsidRDefault="0038675F" w:rsidP="00F069FB">
            <w:pPr>
              <w:jc w:val="center"/>
            </w:pPr>
            <w:r>
              <w:t>16</w:t>
            </w:r>
          </w:p>
        </w:tc>
        <w:tc>
          <w:tcPr>
            <w:tcW w:w="860" w:type="dxa"/>
          </w:tcPr>
          <w:p w14:paraId="3D69A879" w14:textId="36906045" w:rsidR="0038675F" w:rsidRDefault="005543C6" w:rsidP="00F069FB">
            <w:pPr>
              <w:jc w:val="center"/>
            </w:pPr>
            <w:r>
              <w:t>3</w:t>
            </w:r>
          </w:p>
        </w:tc>
        <w:tc>
          <w:tcPr>
            <w:tcW w:w="2340" w:type="dxa"/>
          </w:tcPr>
          <w:p w14:paraId="197103A6" w14:textId="20915867" w:rsidR="0038675F" w:rsidRDefault="00A06C8E">
            <w:r>
              <w:t>Producer</w:t>
            </w:r>
          </w:p>
        </w:tc>
        <w:tc>
          <w:tcPr>
            <w:tcW w:w="2005" w:type="dxa"/>
          </w:tcPr>
          <w:p w14:paraId="1FA5BB0B" w14:textId="40A1B78E" w:rsidR="0038675F" w:rsidRDefault="00A06C8E">
            <w:r>
              <w:t>Algae</w:t>
            </w:r>
          </w:p>
        </w:tc>
        <w:tc>
          <w:tcPr>
            <w:tcW w:w="1689" w:type="dxa"/>
          </w:tcPr>
          <w:p w14:paraId="34055044" w14:textId="2E40B60E" w:rsidR="0038675F" w:rsidRDefault="00A06C8E" w:rsidP="00F069FB">
            <w:pPr>
              <w:jc w:val="center"/>
            </w:pPr>
            <w:r>
              <w:t>G3PRALS4</w:t>
            </w:r>
          </w:p>
        </w:tc>
        <w:tc>
          <w:tcPr>
            <w:tcW w:w="1521" w:type="dxa"/>
          </w:tcPr>
          <w:p w14:paraId="4AE50E2E" w14:textId="3B4A77D3" w:rsidR="0038675F" w:rsidRDefault="00A06C8E">
            <w:r>
              <w:t>Algae</w:t>
            </w:r>
          </w:p>
        </w:tc>
      </w:tr>
      <w:tr w:rsidR="0038675F" w14:paraId="5951CB7F" w14:textId="77777777" w:rsidTr="002644A5">
        <w:tc>
          <w:tcPr>
            <w:tcW w:w="935" w:type="dxa"/>
          </w:tcPr>
          <w:p w14:paraId="43B93F82" w14:textId="13F2D666" w:rsidR="0038675F" w:rsidRDefault="0038675F" w:rsidP="00F069FB">
            <w:pPr>
              <w:jc w:val="center"/>
            </w:pPr>
            <w:r>
              <w:t>17</w:t>
            </w:r>
          </w:p>
        </w:tc>
        <w:tc>
          <w:tcPr>
            <w:tcW w:w="860" w:type="dxa"/>
          </w:tcPr>
          <w:p w14:paraId="39A1C30D" w14:textId="5BCA1AF2" w:rsidR="0038675F" w:rsidRDefault="005543C6" w:rsidP="00F069FB">
            <w:pPr>
              <w:jc w:val="center"/>
            </w:pPr>
            <w:r>
              <w:t>3</w:t>
            </w:r>
          </w:p>
        </w:tc>
        <w:tc>
          <w:tcPr>
            <w:tcW w:w="2340" w:type="dxa"/>
          </w:tcPr>
          <w:p w14:paraId="0DC4A6DD" w14:textId="29D01CE4" w:rsidR="0038675F" w:rsidRDefault="00A06C8E">
            <w:r>
              <w:t>Detritivore</w:t>
            </w:r>
          </w:p>
        </w:tc>
        <w:tc>
          <w:tcPr>
            <w:tcW w:w="2005" w:type="dxa"/>
          </w:tcPr>
          <w:p w14:paraId="4C42174B" w14:textId="7F5E73D3" w:rsidR="0038675F" w:rsidRDefault="00A06C8E">
            <w:proofErr w:type="spellStart"/>
            <w:r>
              <w:t>Amphipoda</w:t>
            </w:r>
            <w:proofErr w:type="spellEnd"/>
          </w:p>
        </w:tc>
        <w:tc>
          <w:tcPr>
            <w:tcW w:w="1689" w:type="dxa"/>
          </w:tcPr>
          <w:p w14:paraId="1E847C21" w14:textId="2BC40C5E" w:rsidR="0038675F" w:rsidRDefault="00A06C8E" w:rsidP="00F069FB">
            <w:pPr>
              <w:jc w:val="center"/>
            </w:pPr>
            <w:r>
              <w:t>G3DEAMS5</w:t>
            </w:r>
          </w:p>
        </w:tc>
        <w:tc>
          <w:tcPr>
            <w:tcW w:w="1521" w:type="dxa"/>
          </w:tcPr>
          <w:p w14:paraId="5B9AB655" w14:textId="59FD767C" w:rsidR="0038675F" w:rsidRDefault="00A06C8E">
            <w:r>
              <w:t>Scud</w:t>
            </w:r>
            <w:r w:rsidR="005D7D97" w:rsidRPr="003378E3">
              <w:rPr>
                <w:rFonts w:cs="Times New Roman (Body CS)"/>
                <w:vertAlign w:val="superscript"/>
              </w:rPr>
              <w:t>1</w:t>
            </w:r>
          </w:p>
        </w:tc>
      </w:tr>
      <w:tr w:rsidR="0038675F" w14:paraId="73DF5D51" w14:textId="77777777" w:rsidTr="002644A5">
        <w:tc>
          <w:tcPr>
            <w:tcW w:w="935" w:type="dxa"/>
          </w:tcPr>
          <w:p w14:paraId="31D507B2" w14:textId="36928E22" w:rsidR="0038675F" w:rsidRDefault="0038675F" w:rsidP="00F069FB">
            <w:pPr>
              <w:jc w:val="center"/>
            </w:pPr>
            <w:r>
              <w:t>18</w:t>
            </w:r>
          </w:p>
        </w:tc>
        <w:tc>
          <w:tcPr>
            <w:tcW w:w="860" w:type="dxa"/>
          </w:tcPr>
          <w:p w14:paraId="31F8A134" w14:textId="7378949F" w:rsidR="0038675F" w:rsidRDefault="005543C6" w:rsidP="00F069FB">
            <w:pPr>
              <w:jc w:val="center"/>
            </w:pPr>
            <w:r>
              <w:t>3</w:t>
            </w:r>
          </w:p>
        </w:tc>
        <w:tc>
          <w:tcPr>
            <w:tcW w:w="2340" w:type="dxa"/>
          </w:tcPr>
          <w:p w14:paraId="2A4D081B" w14:textId="6E9729CA" w:rsidR="0038675F" w:rsidRDefault="00A06C8E">
            <w:r>
              <w:t>Apex Predator</w:t>
            </w:r>
          </w:p>
        </w:tc>
        <w:tc>
          <w:tcPr>
            <w:tcW w:w="2005" w:type="dxa"/>
          </w:tcPr>
          <w:p w14:paraId="683CC0D5" w14:textId="1437680B" w:rsidR="0038675F" w:rsidRDefault="00A06C8E">
            <w:r>
              <w:t>Salmonidae</w:t>
            </w:r>
          </w:p>
        </w:tc>
        <w:tc>
          <w:tcPr>
            <w:tcW w:w="1689" w:type="dxa"/>
          </w:tcPr>
          <w:p w14:paraId="7DBEA116" w14:textId="7B1ADED6" w:rsidR="0038675F" w:rsidRDefault="00D0375B" w:rsidP="00F069FB">
            <w:pPr>
              <w:jc w:val="center"/>
            </w:pPr>
            <w:r>
              <w:t>G3APSAS6</w:t>
            </w:r>
          </w:p>
        </w:tc>
        <w:tc>
          <w:tcPr>
            <w:tcW w:w="1521" w:type="dxa"/>
          </w:tcPr>
          <w:p w14:paraId="1536D6E9" w14:textId="6E9984D6" w:rsidR="0038675F" w:rsidRDefault="00D0375B">
            <w:r>
              <w:t>Brown Trout</w:t>
            </w:r>
          </w:p>
        </w:tc>
      </w:tr>
      <w:tr w:rsidR="0038675F" w14:paraId="22B1BC44" w14:textId="77777777" w:rsidTr="002644A5">
        <w:tc>
          <w:tcPr>
            <w:tcW w:w="935" w:type="dxa"/>
          </w:tcPr>
          <w:p w14:paraId="74B95FF3" w14:textId="15983211" w:rsidR="0038675F" w:rsidRDefault="0038675F" w:rsidP="00F069FB">
            <w:pPr>
              <w:jc w:val="center"/>
            </w:pPr>
            <w:r>
              <w:t>19</w:t>
            </w:r>
          </w:p>
        </w:tc>
        <w:tc>
          <w:tcPr>
            <w:tcW w:w="860" w:type="dxa"/>
          </w:tcPr>
          <w:p w14:paraId="5B0BE0DD" w14:textId="73EA8860" w:rsidR="0038675F" w:rsidRDefault="005543C6" w:rsidP="00F069FB">
            <w:pPr>
              <w:jc w:val="center"/>
            </w:pPr>
            <w:r>
              <w:t>4</w:t>
            </w:r>
          </w:p>
        </w:tc>
        <w:tc>
          <w:tcPr>
            <w:tcW w:w="2340" w:type="dxa"/>
          </w:tcPr>
          <w:p w14:paraId="71BE629D" w14:textId="4B7E0274" w:rsidR="0038675F" w:rsidRDefault="00D0375B">
            <w:r>
              <w:t>Producer</w:t>
            </w:r>
          </w:p>
        </w:tc>
        <w:tc>
          <w:tcPr>
            <w:tcW w:w="2005" w:type="dxa"/>
          </w:tcPr>
          <w:p w14:paraId="2FDA0331" w14:textId="5EE88B0C" w:rsidR="0038675F" w:rsidRDefault="00D0375B">
            <w:r>
              <w:t>Algae</w:t>
            </w:r>
          </w:p>
        </w:tc>
        <w:tc>
          <w:tcPr>
            <w:tcW w:w="1689" w:type="dxa"/>
          </w:tcPr>
          <w:p w14:paraId="59B946D7" w14:textId="36836E62" w:rsidR="0038675F" w:rsidRDefault="00D0375B" w:rsidP="00F069FB">
            <w:pPr>
              <w:jc w:val="center"/>
            </w:pPr>
            <w:r>
              <w:t>G4PRALS1</w:t>
            </w:r>
          </w:p>
        </w:tc>
        <w:tc>
          <w:tcPr>
            <w:tcW w:w="1521" w:type="dxa"/>
          </w:tcPr>
          <w:p w14:paraId="33DF905B" w14:textId="1981DED9" w:rsidR="0038675F" w:rsidRDefault="00D0375B">
            <w:r>
              <w:t>Algae</w:t>
            </w:r>
            <w:r w:rsidR="003378E3">
              <w:rPr>
                <w:rFonts w:cs="Times New Roman (Body CS)"/>
                <w:vertAlign w:val="superscript"/>
              </w:rPr>
              <w:t>3</w:t>
            </w:r>
          </w:p>
        </w:tc>
      </w:tr>
      <w:tr w:rsidR="0038675F" w14:paraId="052A486C" w14:textId="77777777" w:rsidTr="002644A5">
        <w:tc>
          <w:tcPr>
            <w:tcW w:w="935" w:type="dxa"/>
          </w:tcPr>
          <w:p w14:paraId="2F7847BB" w14:textId="52C93976" w:rsidR="0038675F" w:rsidRDefault="0038675F" w:rsidP="00F069FB">
            <w:pPr>
              <w:jc w:val="center"/>
            </w:pPr>
            <w:r>
              <w:t>20</w:t>
            </w:r>
          </w:p>
        </w:tc>
        <w:tc>
          <w:tcPr>
            <w:tcW w:w="860" w:type="dxa"/>
          </w:tcPr>
          <w:p w14:paraId="179041F1" w14:textId="077ECB61" w:rsidR="0038675F" w:rsidRDefault="005543C6" w:rsidP="00F069FB">
            <w:pPr>
              <w:jc w:val="center"/>
            </w:pPr>
            <w:r>
              <w:t>4</w:t>
            </w:r>
          </w:p>
        </w:tc>
        <w:tc>
          <w:tcPr>
            <w:tcW w:w="2340" w:type="dxa"/>
          </w:tcPr>
          <w:p w14:paraId="143E67BC" w14:textId="1B8EE81A" w:rsidR="0038675F" w:rsidRDefault="00D0375B">
            <w:r>
              <w:t>Grazer</w:t>
            </w:r>
          </w:p>
        </w:tc>
        <w:tc>
          <w:tcPr>
            <w:tcW w:w="2005" w:type="dxa"/>
          </w:tcPr>
          <w:p w14:paraId="391E5F14" w14:textId="407D3D1C" w:rsidR="0038675F" w:rsidRDefault="00D0375B">
            <w:r>
              <w:t>Ephemeroptera</w:t>
            </w:r>
          </w:p>
        </w:tc>
        <w:tc>
          <w:tcPr>
            <w:tcW w:w="1689" w:type="dxa"/>
          </w:tcPr>
          <w:p w14:paraId="5D325C8E" w14:textId="248C4BE3" w:rsidR="0038675F" w:rsidRDefault="00D0375B" w:rsidP="00F069FB">
            <w:pPr>
              <w:jc w:val="center"/>
            </w:pPr>
            <w:r>
              <w:t>G4GREPS2</w:t>
            </w:r>
          </w:p>
        </w:tc>
        <w:tc>
          <w:tcPr>
            <w:tcW w:w="1521" w:type="dxa"/>
          </w:tcPr>
          <w:p w14:paraId="701588B4" w14:textId="4CBAA2B5" w:rsidR="0038675F" w:rsidRDefault="00D0375B">
            <w:r>
              <w:t>Mayfly</w:t>
            </w:r>
            <w:r w:rsidR="005D7D97">
              <w:rPr>
                <w:rFonts w:cs="Times New Roman (Body CS)"/>
                <w:vertAlign w:val="superscript"/>
              </w:rPr>
              <w:t>5</w:t>
            </w:r>
          </w:p>
        </w:tc>
      </w:tr>
      <w:tr w:rsidR="0038675F" w14:paraId="2D641F2D" w14:textId="77777777" w:rsidTr="002644A5">
        <w:tc>
          <w:tcPr>
            <w:tcW w:w="935" w:type="dxa"/>
          </w:tcPr>
          <w:p w14:paraId="12D3384E" w14:textId="122929F3" w:rsidR="0038675F" w:rsidRDefault="0038675F" w:rsidP="00F069FB">
            <w:pPr>
              <w:jc w:val="center"/>
            </w:pPr>
            <w:r>
              <w:t>21</w:t>
            </w:r>
          </w:p>
        </w:tc>
        <w:tc>
          <w:tcPr>
            <w:tcW w:w="860" w:type="dxa"/>
          </w:tcPr>
          <w:p w14:paraId="4229016B" w14:textId="264D0F7F" w:rsidR="0038675F" w:rsidRDefault="005543C6" w:rsidP="00F069FB">
            <w:pPr>
              <w:jc w:val="center"/>
            </w:pPr>
            <w:r>
              <w:t>4</w:t>
            </w:r>
          </w:p>
        </w:tc>
        <w:tc>
          <w:tcPr>
            <w:tcW w:w="2340" w:type="dxa"/>
          </w:tcPr>
          <w:p w14:paraId="3A2849D3" w14:textId="2A63C057" w:rsidR="0038675F" w:rsidRDefault="00D0375B">
            <w:r>
              <w:t>Detritus</w:t>
            </w:r>
          </w:p>
        </w:tc>
        <w:tc>
          <w:tcPr>
            <w:tcW w:w="2005" w:type="dxa"/>
          </w:tcPr>
          <w:p w14:paraId="36A50955" w14:textId="09B917BD" w:rsidR="0038675F" w:rsidRDefault="00D0375B">
            <w:r>
              <w:t>Unidentified Plant</w:t>
            </w:r>
          </w:p>
        </w:tc>
        <w:tc>
          <w:tcPr>
            <w:tcW w:w="1689" w:type="dxa"/>
          </w:tcPr>
          <w:p w14:paraId="7463C802" w14:textId="2BD61B84" w:rsidR="0038675F" w:rsidRDefault="00D0375B" w:rsidP="00F069FB">
            <w:pPr>
              <w:jc w:val="center"/>
            </w:pPr>
            <w:r>
              <w:t>G4DEDES3</w:t>
            </w:r>
          </w:p>
        </w:tc>
        <w:tc>
          <w:tcPr>
            <w:tcW w:w="1521" w:type="dxa"/>
          </w:tcPr>
          <w:p w14:paraId="32FCF588" w14:textId="6E86B85D" w:rsidR="0038675F" w:rsidRDefault="00D0375B">
            <w:r>
              <w:t>Twig</w:t>
            </w:r>
            <w:r w:rsidR="005D7D97">
              <w:rPr>
                <w:rFonts w:cs="Times New Roman (Body CS)"/>
                <w:vertAlign w:val="superscript"/>
              </w:rPr>
              <w:t>6</w:t>
            </w:r>
          </w:p>
        </w:tc>
      </w:tr>
      <w:tr w:rsidR="0038675F" w14:paraId="04242EAD" w14:textId="77777777" w:rsidTr="002644A5">
        <w:tc>
          <w:tcPr>
            <w:tcW w:w="935" w:type="dxa"/>
          </w:tcPr>
          <w:p w14:paraId="14D16ABE" w14:textId="02333FCF" w:rsidR="0038675F" w:rsidRDefault="0038675F" w:rsidP="00F069FB">
            <w:pPr>
              <w:jc w:val="center"/>
            </w:pPr>
            <w:r>
              <w:t>22</w:t>
            </w:r>
          </w:p>
        </w:tc>
        <w:tc>
          <w:tcPr>
            <w:tcW w:w="860" w:type="dxa"/>
          </w:tcPr>
          <w:p w14:paraId="750CC0BC" w14:textId="75584B02" w:rsidR="0038675F" w:rsidRDefault="005543C6" w:rsidP="00F069FB">
            <w:pPr>
              <w:jc w:val="center"/>
            </w:pPr>
            <w:r>
              <w:t>4</w:t>
            </w:r>
          </w:p>
        </w:tc>
        <w:tc>
          <w:tcPr>
            <w:tcW w:w="2340" w:type="dxa"/>
          </w:tcPr>
          <w:p w14:paraId="054ADFC4" w14:textId="6051FDF6" w:rsidR="0038675F" w:rsidRDefault="00D0375B">
            <w:r>
              <w:t>Grazer</w:t>
            </w:r>
          </w:p>
        </w:tc>
        <w:tc>
          <w:tcPr>
            <w:tcW w:w="2005" w:type="dxa"/>
          </w:tcPr>
          <w:p w14:paraId="2477123C" w14:textId="40DE3E0F" w:rsidR="0038675F" w:rsidRDefault="00D0375B">
            <w:proofErr w:type="spellStart"/>
            <w:r>
              <w:t>Chironomidae</w:t>
            </w:r>
            <w:proofErr w:type="spellEnd"/>
          </w:p>
        </w:tc>
        <w:tc>
          <w:tcPr>
            <w:tcW w:w="1689" w:type="dxa"/>
          </w:tcPr>
          <w:p w14:paraId="07034BD6" w14:textId="16C5E33C" w:rsidR="0038675F" w:rsidRDefault="00D0375B" w:rsidP="00F069FB">
            <w:pPr>
              <w:jc w:val="center"/>
            </w:pPr>
            <w:r>
              <w:t>G4GRCHS4</w:t>
            </w:r>
          </w:p>
        </w:tc>
        <w:tc>
          <w:tcPr>
            <w:tcW w:w="1521" w:type="dxa"/>
          </w:tcPr>
          <w:p w14:paraId="24810186" w14:textId="73CFBF2C" w:rsidR="0038675F" w:rsidRDefault="00D0375B">
            <w:r>
              <w:t>Midge</w:t>
            </w:r>
            <w:r w:rsidR="005D7D97">
              <w:rPr>
                <w:rFonts w:cs="Times New Roman (Body CS)"/>
                <w:vertAlign w:val="superscript"/>
              </w:rPr>
              <w:t>4</w:t>
            </w:r>
          </w:p>
        </w:tc>
      </w:tr>
      <w:tr w:rsidR="0038675F" w14:paraId="1CE4E6A9" w14:textId="77777777" w:rsidTr="002644A5">
        <w:tc>
          <w:tcPr>
            <w:tcW w:w="935" w:type="dxa"/>
          </w:tcPr>
          <w:p w14:paraId="203F8B2E" w14:textId="0612A4CE" w:rsidR="0038675F" w:rsidRDefault="0038675F" w:rsidP="00F069FB">
            <w:pPr>
              <w:jc w:val="center"/>
            </w:pPr>
            <w:r>
              <w:t>23</w:t>
            </w:r>
          </w:p>
        </w:tc>
        <w:tc>
          <w:tcPr>
            <w:tcW w:w="860" w:type="dxa"/>
          </w:tcPr>
          <w:p w14:paraId="7B1F50C7" w14:textId="57427DB1" w:rsidR="0038675F" w:rsidRDefault="005543C6" w:rsidP="00F069FB">
            <w:pPr>
              <w:jc w:val="center"/>
            </w:pPr>
            <w:r>
              <w:t>5</w:t>
            </w:r>
          </w:p>
        </w:tc>
        <w:tc>
          <w:tcPr>
            <w:tcW w:w="2340" w:type="dxa"/>
          </w:tcPr>
          <w:p w14:paraId="7B6AC964" w14:textId="1DC14319" w:rsidR="0038675F" w:rsidRDefault="00D0375B">
            <w:r>
              <w:t>Detritus</w:t>
            </w:r>
          </w:p>
        </w:tc>
        <w:tc>
          <w:tcPr>
            <w:tcW w:w="2005" w:type="dxa"/>
          </w:tcPr>
          <w:p w14:paraId="4ABCFF22" w14:textId="3311F5BC" w:rsidR="0038675F" w:rsidRDefault="00D0375B">
            <w:r>
              <w:t>Unidentified Plant</w:t>
            </w:r>
          </w:p>
        </w:tc>
        <w:tc>
          <w:tcPr>
            <w:tcW w:w="1689" w:type="dxa"/>
          </w:tcPr>
          <w:p w14:paraId="4F94944A" w14:textId="3B4F2385" w:rsidR="0038675F" w:rsidRDefault="00D0375B" w:rsidP="00F069FB">
            <w:pPr>
              <w:jc w:val="center"/>
            </w:pPr>
            <w:r>
              <w:t>G5DEDES1</w:t>
            </w:r>
          </w:p>
        </w:tc>
        <w:tc>
          <w:tcPr>
            <w:tcW w:w="1521" w:type="dxa"/>
          </w:tcPr>
          <w:p w14:paraId="1209CC07" w14:textId="06EFC40D" w:rsidR="0038675F" w:rsidRDefault="00D0375B">
            <w:r>
              <w:t>Twig</w:t>
            </w:r>
            <w:r w:rsidR="005D7D97">
              <w:rPr>
                <w:rFonts w:cs="Times New Roman (Body CS)"/>
                <w:vertAlign w:val="superscript"/>
              </w:rPr>
              <w:t>6</w:t>
            </w:r>
          </w:p>
        </w:tc>
      </w:tr>
      <w:tr w:rsidR="0038675F" w14:paraId="010C2AAC" w14:textId="77777777" w:rsidTr="002644A5">
        <w:tc>
          <w:tcPr>
            <w:tcW w:w="935" w:type="dxa"/>
          </w:tcPr>
          <w:p w14:paraId="4F334556" w14:textId="646EDFD7" w:rsidR="0038675F" w:rsidRDefault="0038675F" w:rsidP="00F069FB">
            <w:pPr>
              <w:jc w:val="center"/>
            </w:pPr>
            <w:r>
              <w:t>24</w:t>
            </w:r>
          </w:p>
        </w:tc>
        <w:tc>
          <w:tcPr>
            <w:tcW w:w="860" w:type="dxa"/>
          </w:tcPr>
          <w:p w14:paraId="1471AB21" w14:textId="2CDCD3C8" w:rsidR="0038675F" w:rsidRDefault="005543C6" w:rsidP="00F069FB">
            <w:pPr>
              <w:jc w:val="center"/>
            </w:pPr>
            <w:r>
              <w:t>5</w:t>
            </w:r>
          </w:p>
        </w:tc>
        <w:tc>
          <w:tcPr>
            <w:tcW w:w="2340" w:type="dxa"/>
          </w:tcPr>
          <w:p w14:paraId="67BEBA46" w14:textId="7165C9A3" w:rsidR="0038675F" w:rsidRDefault="00D0375B">
            <w:r>
              <w:t>Producer</w:t>
            </w:r>
          </w:p>
        </w:tc>
        <w:tc>
          <w:tcPr>
            <w:tcW w:w="2005" w:type="dxa"/>
          </w:tcPr>
          <w:p w14:paraId="1AFCEC7E" w14:textId="7C6EF985" w:rsidR="0038675F" w:rsidRDefault="00D0375B">
            <w:r>
              <w:t>Algae</w:t>
            </w:r>
          </w:p>
        </w:tc>
        <w:tc>
          <w:tcPr>
            <w:tcW w:w="1689" w:type="dxa"/>
          </w:tcPr>
          <w:p w14:paraId="7409682D" w14:textId="0260804A" w:rsidR="0038675F" w:rsidRDefault="00D0375B" w:rsidP="00F069FB">
            <w:pPr>
              <w:jc w:val="center"/>
            </w:pPr>
            <w:r>
              <w:t>G5PRALS2</w:t>
            </w:r>
          </w:p>
        </w:tc>
        <w:tc>
          <w:tcPr>
            <w:tcW w:w="1521" w:type="dxa"/>
          </w:tcPr>
          <w:p w14:paraId="27EE6E5A" w14:textId="23C2D85D" w:rsidR="0038675F" w:rsidRDefault="00D0375B">
            <w:r>
              <w:t>Algae</w:t>
            </w:r>
          </w:p>
        </w:tc>
      </w:tr>
      <w:tr w:rsidR="0038675F" w14:paraId="5B5B7AD5" w14:textId="77777777" w:rsidTr="002644A5">
        <w:tc>
          <w:tcPr>
            <w:tcW w:w="935" w:type="dxa"/>
          </w:tcPr>
          <w:p w14:paraId="48AFB88D" w14:textId="44921962" w:rsidR="0038675F" w:rsidRDefault="0038675F" w:rsidP="00F069FB">
            <w:pPr>
              <w:jc w:val="center"/>
            </w:pPr>
            <w:r>
              <w:t>25</w:t>
            </w:r>
          </w:p>
        </w:tc>
        <w:tc>
          <w:tcPr>
            <w:tcW w:w="860" w:type="dxa"/>
          </w:tcPr>
          <w:p w14:paraId="4ACDAFE5" w14:textId="2EB56963" w:rsidR="0038675F" w:rsidRDefault="005543C6" w:rsidP="00F069FB">
            <w:pPr>
              <w:jc w:val="center"/>
            </w:pPr>
            <w:r>
              <w:t>5</w:t>
            </w:r>
          </w:p>
        </w:tc>
        <w:tc>
          <w:tcPr>
            <w:tcW w:w="2340" w:type="dxa"/>
          </w:tcPr>
          <w:p w14:paraId="4FE1D2DC" w14:textId="2D48A2B1" w:rsidR="0038675F" w:rsidRDefault="00D0375B">
            <w:r>
              <w:t>Shredder</w:t>
            </w:r>
          </w:p>
        </w:tc>
        <w:tc>
          <w:tcPr>
            <w:tcW w:w="2005" w:type="dxa"/>
          </w:tcPr>
          <w:p w14:paraId="25633217" w14:textId="2E309617" w:rsidR="0038675F" w:rsidRDefault="00D0375B">
            <w:proofErr w:type="spellStart"/>
            <w:r>
              <w:t>Trichoptera</w:t>
            </w:r>
            <w:proofErr w:type="spellEnd"/>
          </w:p>
        </w:tc>
        <w:tc>
          <w:tcPr>
            <w:tcW w:w="1689" w:type="dxa"/>
          </w:tcPr>
          <w:p w14:paraId="698572F8" w14:textId="479C0A2A" w:rsidR="0038675F" w:rsidRDefault="00D0375B" w:rsidP="00F069FB">
            <w:pPr>
              <w:jc w:val="center"/>
            </w:pPr>
            <w:r>
              <w:t>G5SHTRS3</w:t>
            </w:r>
          </w:p>
        </w:tc>
        <w:tc>
          <w:tcPr>
            <w:tcW w:w="1521" w:type="dxa"/>
          </w:tcPr>
          <w:p w14:paraId="3F989366" w14:textId="2DB74B8E" w:rsidR="0038675F" w:rsidRDefault="00D0375B">
            <w:r>
              <w:t>Caddisfly</w:t>
            </w:r>
          </w:p>
        </w:tc>
      </w:tr>
      <w:tr w:rsidR="0038675F" w14:paraId="62C4FA66" w14:textId="77777777" w:rsidTr="002644A5">
        <w:tc>
          <w:tcPr>
            <w:tcW w:w="935" w:type="dxa"/>
            <w:tcBorders>
              <w:bottom w:val="single" w:sz="4" w:space="0" w:color="auto"/>
            </w:tcBorders>
          </w:tcPr>
          <w:p w14:paraId="1867483E" w14:textId="6600B6D0" w:rsidR="0038675F" w:rsidRDefault="0038675F" w:rsidP="00F069FB">
            <w:pPr>
              <w:jc w:val="center"/>
            </w:pPr>
            <w:r>
              <w:t>26</w:t>
            </w:r>
          </w:p>
        </w:tc>
        <w:tc>
          <w:tcPr>
            <w:tcW w:w="860" w:type="dxa"/>
            <w:tcBorders>
              <w:bottom w:val="single" w:sz="4" w:space="0" w:color="auto"/>
            </w:tcBorders>
          </w:tcPr>
          <w:p w14:paraId="5F8421DB" w14:textId="0098CA9E" w:rsidR="0038675F" w:rsidRDefault="005543C6" w:rsidP="00F069FB">
            <w:pPr>
              <w:jc w:val="center"/>
            </w:pPr>
            <w:r>
              <w:t>5</w:t>
            </w:r>
          </w:p>
        </w:tc>
        <w:tc>
          <w:tcPr>
            <w:tcW w:w="2340" w:type="dxa"/>
            <w:tcBorders>
              <w:bottom w:val="single" w:sz="4" w:space="0" w:color="auto"/>
            </w:tcBorders>
          </w:tcPr>
          <w:p w14:paraId="6B13BEA6" w14:textId="46AAA200" w:rsidR="0038675F" w:rsidRDefault="00D0375B">
            <w:r>
              <w:t>Grazer</w:t>
            </w:r>
          </w:p>
        </w:tc>
        <w:tc>
          <w:tcPr>
            <w:tcW w:w="2005" w:type="dxa"/>
            <w:tcBorders>
              <w:bottom w:val="single" w:sz="4" w:space="0" w:color="auto"/>
            </w:tcBorders>
          </w:tcPr>
          <w:p w14:paraId="6F85DC50" w14:textId="04ADAAC2" w:rsidR="0038675F" w:rsidRDefault="00D0375B">
            <w:proofErr w:type="spellStart"/>
            <w:r>
              <w:t>Chironomidae</w:t>
            </w:r>
            <w:proofErr w:type="spellEnd"/>
          </w:p>
        </w:tc>
        <w:tc>
          <w:tcPr>
            <w:tcW w:w="1689" w:type="dxa"/>
            <w:tcBorders>
              <w:bottom w:val="single" w:sz="4" w:space="0" w:color="auto"/>
            </w:tcBorders>
          </w:tcPr>
          <w:p w14:paraId="7D61EC8F" w14:textId="0332A852" w:rsidR="0038675F" w:rsidRDefault="00D0375B" w:rsidP="00F069FB">
            <w:pPr>
              <w:jc w:val="center"/>
            </w:pPr>
            <w:r>
              <w:t>G5GRCHS4</w:t>
            </w:r>
          </w:p>
        </w:tc>
        <w:tc>
          <w:tcPr>
            <w:tcW w:w="1521" w:type="dxa"/>
            <w:tcBorders>
              <w:bottom w:val="single" w:sz="4" w:space="0" w:color="auto"/>
            </w:tcBorders>
          </w:tcPr>
          <w:p w14:paraId="30BD21C3" w14:textId="4195431D" w:rsidR="0038675F" w:rsidRDefault="00D0375B">
            <w:r>
              <w:t>Midge</w:t>
            </w:r>
            <w:r w:rsidR="005D7D97">
              <w:rPr>
                <w:rFonts w:cs="Times New Roman (Body CS)"/>
                <w:vertAlign w:val="superscript"/>
              </w:rPr>
              <w:t>5</w:t>
            </w:r>
          </w:p>
        </w:tc>
      </w:tr>
    </w:tbl>
    <w:p w14:paraId="153B7F35" w14:textId="6CAED997" w:rsidR="005D7D97" w:rsidRDefault="003378E3" w:rsidP="003378E3">
      <w:r w:rsidRPr="003378E3">
        <w:rPr>
          <w:rFonts w:cs="Times New Roman (Body CS)"/>
          <w:vertAlign w:val="superscript"/>
        </w:rPr>
        <w:t>1</w:t>
      </w:r>
      <w:r>
        <w:t xml:space="preserve"> </w:t>
      </w:r>
      <w:r w:rsidR="005D7D97">
        <w:t>Amphipod samples that were pooled by the instructor after drying to ensure that the minimum quantity requirement was met</w:t>
      </w:r>
    </w:p>
    <w:p w14:paraId="748A0B18" w14:textId="51EBB933" w:rsidR="003378E3" w:rsidRDefault="005D7D97" w:rsidP="003378E3">
      <w:r>
        <w:rPr>
          <w:rFonts w:cs="Times New Roman (Body CS)"/>
          <w:vertAlign w:val="superscript"/>
        </w:rPr>
        <w:t>2</w:t>
      </w:r>
      <w:r>
        <w:t xml:space="preserve"> S</w:t>
      </w:r>
      <w:r w:rsidR="003378E3">
        <w:t xml:space="preserve">ample included a single midge that did not meet the minimum size requirements, </w:t>
      </w:r>
      <w:r>
        <w:t xml:space="preserve">but also appeared to be a different species from other samples, </w:t>
      </w:r>
      <w:r w:rsidR="003378E3">
        <w:t>so this sample was omitted from further analysis</w:t>
      </w:r>
    </w:p>
    <w:p w14:paraId="6EDF9EF7" w14:textId="0AB3C842" w:rsidR="003378E3" w:rsidRDefault="005D7D97" w:rsidP="003378E3">
      <w:r>
        <w:rPr>
          <w:rFonts w:cs="Times New Roman (Body CS)"/>
          <w:vertAlign w:val="superscript"/>
        </w:rPr>
        <w:t>3</w:t>
      </w:r>
      <w:r w:rsidR="003378E3">
        <w:t xml:space="preserve"> </w:t>
      </w:r>
      <w:r>
        <w:t>Algal s</w:t>
      </w:r>
      <w:r w:rsidR="003378E3">
        <w:t xml:space="preserve">amples </w:t>
      </w:r>
      <w:r>
        <w:t xml:space="preserve">that </w:t>
      </w:r>
      <w:r w:rsidR="003378E3">
        <w:t xml:space="preserve">were pooled by the instructor after drying </w:t>
      </w:r>
      <w:r>
        <w:t>to ensure that the minimum quantity requirement was met</w:t>
      </w:r>
    </w:p>
    <w:p w14:paraId="2B2FBC65" w14:textId="549826ED" w:rsidR="005D7D97" w:rsidRDefault="005D7D97" w:rsidP="00FB4CDC">
      <w:r>
        <w:rPr>
          <w:rFonts w:cs="Times New Roman (Body CS)"/>
          <w:vertAlign w:val="superscript"/>
        </w:rPr>
        <w:t>4</w:t>
      </w:r>
      <w:r>
        <w:t xml:space="preserve"> Midge samples that were pooled by the instructor after drying to ensure that the minimum quantity requirement was met</w:t>
      </w:r>
    </w:p>
    <w:p w14:paraId="3D0A8AB8" w14:textId="4E89A1FE" w:rsidR="0038675F" w:rsidRDefault="005D7D97" w:rsidP="00FB4CDC">
      <w:r>
        <w:rPr>
          <w:rFonts w:cs="Times New Roman (Body CS)"/>
          <w:vertAlign w:val="superscript"/>
        </w:rPr>
        <w:t>5</w:t>
      </w:r>
      <w:r>
        <w:t xml:space="preserve"> M</w:t>
      </w:r>
      <w:r w:rsidR="00FB4CDC">
        <w:t xml:space="preserve">isidentified </w:t>
      </w:r>
      <w:r>
        <w:t>samples</w:t>
      </w:r>
      <w:r w:rsidR="003378E3">
        <w:t xml:space="preserve"> – these samples </w:t>
      </w:r>
      <w:r>
        <w:t xml:space="preserve">were the same species of stonefly, not midges, and </w:t>
      </w:r>
      <w:r w:rsidR="003378E3">
        <w:t>were pooled by the instructor</w:t>
      </w:r>
      <w:r>
        <w:t xml:space="preserve"> after drying</w:t>
      </w:r>
    </w:p>
    <w:p w14:paraId="111860AC" w14:textId="2AAB5E42" w:rsidR="005D7D97" w:rsidRDefault="005D7D97" w:rsidP="00FB4CDC">
      <w:r>
        <w:rPr>
          <w:rFonts w:cs="Times New Roman (Body CS)"/>
          <w:vertAlign w:val="superscript"/>
        </w:rPr>
        <w:t>6</w:t>
      </w:r>
      <w:r>
        <w:t xml:space="preserve"> Detritus samples that were pooled by the instructor after drying to ensure that the minimum quantity requirement was met</w:t>
      </w:r>
    </w:p>
    <w:p w14:paraId="3CC12BF2" w14:textId="0712D1F6" w:rsidR="003378E3" w:rsidRDefault="003378E3" w:rsidP="00FB4CDC"/>
    <w:p w14:paraId="780D8C9A" w14:textId="77777777" w:rsidR="002644A5" w:rsidRDefault="002644A5" w:rsidP="00FB4CDC"/>
    <w:p w14:paraId="1B2B3ACC" w14:textId="3B113B86" w:rsidR="003540D7" w:rsidRDefault="003540D7" w:rsidP="002644A5">
      <w:r>
        <w:t xml:space="preserve">Table 2. Corrected </w:t>
      </w:r>
      <w:r>
        <w:sym w:font="Symbol" w:char="F064"/>
      </w:r>
      <w:r w:rsidRPr="00AB61AB">
        <w:rPr>
          <w:vertAlign w:val="superscript"/>
        </w:rPr>
        <w:t>1</w:t>
      </w:r>
      <w:r>
        <w:rPr>
          <w:vertAlign w:val="superscript"/>
        </w:rPr>
        <w:t>3</w:t>
      </w:r>
      <w:r w:rsidR="00E66332">
        <w:t xml:space="preserve">C </w:t>
      </w:r>
      <w:r>
        <w:t xml:space="preserve">(VPDB) and </w:t>
      </w:r>
      <w:r>
        <w:sym w:font="Symbol" w:char="F064"/>
      </w:r>
      <w:r w:rsidRPr="00AB61AB">
        <w:rPr>
          <w:vertAlign w:val="superscript"/>
        </w:rPr>
        <w:t>1</w:t>
      </w:r>
      <w:r>
        <w:rPr>
          <w:vertAlign w:val="superscript"/>
        </w:rPr>
        <w:t>5</w:t>
      </w:r>
      <w:r>
        <w:t xml:space="preserve">N (air) values for 19 biological samples collected by students for this laboratory exercise. </w:t>
      </w:r>
      <w:r w:rsidR="00E66332">
        <w:sym w:font="Symbol" w:char="F064"/>
      </w:r>
      <w:r w:rsidR="00E66332" w:rsidRPr="00AB61AB">
        <w:rPr>
          <w:vertAlign w:val="superscript"/>
        </w:rPr>
        <w:t>1</w:t>
      </w:r>
      <w:r w:rsidR="00E66332">
        <w:rPr>
          <w:vertAlign w:val="superscript"/>
        </w:rPr>
        <w:t>3</w:t>
      </w:r>
      <w:r w:rsidR="00E66332">
        <w:t xml:space="preserve">C values are negative as a result of fractionation. </w:t>
      </w:r>
      <w:r>
        <w:t>Percent concentrations of C and N, taxonomic identifiers</w:t>
      </w:r>
      <w:r w:rsidR="00FE753A">
        <w:t>,</w:t>
      </w:r>
      <w:r>
        <w:t xml:space="preserve"> and presumed trophic levels are also provided.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7"/>
        <w:gridCol w:w="1327"/>
        <w:gridCol w:w="2341"/>
        <w:gridCol w:w="1130"/>
        <w:gridCol w:w="1007"/>
        <w:gridCol w:w="764"/>
        <w:gridCol w:w="764"/>
      </w:tblGrid>
      <w:tr w:rsidR="002227BF" w14:paraId="442C7E72" w14:textId="77777777" w:rsidTr="002227BF">
        <w:tc>
          <w:tcPr>
            <w:tcW w:w="1407" w:type="dxa"/>
            <w:tcBorders>
              <w:top w:val="single" w:sz="4" w:space="0" w:color="auto"/>
              <w:bottom w:val="single" w:sz="4" w:space="0" w:color="auto"/>
            </w:tcBorders>
          </w:tcPr>
          <w:p w14:paraId="728F37AE" w14:textId="61DB0185" w:rsidR="002227BF" w:rsidRDefault="002227BF" w:rsidP="002644A5">
            <w:r>
              <w:t>Sample ID</w:t>
            </w:r>
          </w:p>
        </w:tc>
        <w:tc>
          <w:tcPr>
            <w:tcW w:w="1327" w:type="dxa"/>
            <w:tcBorders>
              <w:top w:val="single" w:sz="4" w:space="0" w:color="auto"/>
              <w:bottom w:val="single" w:sz="4" w:space="0" w:color="auto"/>
            </w:tcBorders>
          </w:tcPr>
          <w:p w14:paraId="7B580EA2" w14:textId="471A2290" w:rsidR="002227BF" w:rsidRDefault="002227BF" w:rsidP="002644A5">
            <w:r>
              <w:t>Identifier</w:t>
            </w:r>
          </w:p>
        </w:tc>
        <w:tc>
          <w:tcPr>
            <w:tcW w:w="2341" w:type="dxa"/>
            <w:tcBorders>
              <w:top w:val="single" w:sz="4" w:space="0" w:color="auto"/>
              <w:bottom w:val="single" w:sz="4" w:space="0" w:color="auto"/>
            </w:tcBorders>
          </w:tcPr>
          <w:p w14:paraId="7C3669F0" w14:textId="390C6218" w:rsidR="002227BF" w:rsidRDefault="002227BF" w:rsidP="002644A5">
            <w:r>
              <w:t>Trophic Level</w:t>
            </w:r>
          </w:p>
        </w:tc>
        <w:tc>
          <w:tcPr>
            <w:tcW w:w="1130" w:type="dxa"/>
            <w:tcBorders>
              <w:top w:val="single" w:sz="4" w:space="0" w:color="auto"/>
              <w:bottom w:val="single" w:sz="4" w:space="0" w:color="auto"/>
            </w:tcBorders>
          </w:tcPr>
          <w:p w14:paraId="4E8B1D97" w14:textId="0DFFA7C0" w:rsidR="002227BF" w:rsidRDefault="002227BF" w:rsidP="002644A5">
            <w:r>
              <w:sym w:font="Symbol" w:char="F064"/>
            </w:r>
            <w:r w:rsidRPr="00AB61AB">
              <w:rPr>
                <w:vertAlign w:val="superscript"/>
              </w:rPr>
              <w:t>1</w:t>
            </w:r>
            <w:r>
              <w:rPr>
                <w:vertAlign w:val="superscript"/>
              </w:rPr>
              <w:t>3</w:t>
            </w:r>
            <w:r>
              <w:t xml:space="preserve">C  </w:t>
            </w:r>
          </w:p>
        </w:tc>
        <w:tc>
          <w:tcPr>
            <w:tcW w:w="884" w:type="dxa"/>
            <w:tcBorders>
              <w:top w:val="single" w:sz="4" w:space="0" w:color="auto"/>
              <w:bottom w:val="single" w:sz="4" w:space="0" w:color="auto"/>
            </w:tcBorders>
          </w:tcPr>
          <w:p w14:paraId="49FAF801" w14:textId="70FBC49D" w:rsidR="002227BF" w:rsidRDefault="002227BF" w:rsidP="002644A5">
            <w:r>
              <w:sym w:font="Symbol" w:char="F064"/>
            </w:r>
            <w:r w:rsidRPr="00AB61AB">
              <w:rPr>
                <w:vertAlign w:val="superscript"/>
              </w:rPr>
              <w:t>1</w:t>
            </w:r>
            <w:r>
              <w:rPr>
                <w:vertAlign w:val="superscript"/>
              </w:rPr>
              <w:t>5</w:t>
            </w:r>
            <w:r>
              <w:t>N</w:t>
            </w:r>
          </w:p>
        </w:tc>
        <w:tc>
          <w:tcPr>
            <w:tcW w:w="764" w:type="dxa"/>
            <w:tcBorders>
              <w:top w:val="single" w:sz="4" w:space="0" w:color="auto"/>
              <w:bottom w:val="single" w:sz="4" w:space="0" w:color="auto"/>
            </w:tcBorders>
          </w:tcPr>
          <w:p w14:paraId="3C092983" w14:textId="33C6C6F5" w:rsidR="002227BF" w:rsidRDefault="002227BF" w:rsidP="002644A5">
            <w:r>
              <w:t>%C</w:t>
            </w:r>
          </w:p>
        </w:tc>
        <w:tc>
          <w:tcPr>
            <w:tcW w:w="764" w:type="dxa"/>
            <w:tcBorders>
              <w:top w:val="single" w:sz="4" w:space="0" w:color="auto"/>
              <w:bottom w:val="single" w:sz="4" w:space="0" w:color="auto"/>
            </w:tcBorders>
          </w:tcPr>
          <w:p w14:paraId="468A56B0" w14:textId="76051636" w:rsidR="002227BF" w:rsidRDefault="002227BF" w:rsidP="002644A5">
            <w:r>
              <w:t>%N</w:t>
            </w:r>
          </w:p>
        </w:tc>
      </w:tr>
      <w:tr w:rsidR="002227BF" w14:paraId="079FD44A" w14:textId="77777777" w:rsidTr="002227BF">
        <w:tc>
          <w:tcPr>
            <w:tcW w:w="1407" w:type="dxa"/>
            <w:tcBorders>
              <w:top w:val="single" w:sz="4" w:space="0" w:color="auto"/>
            </w:tcBorders>
          </w:tcPr>
          <w:p w14:paraId="79FBB374" w14:textId="17146470" w:rsidR="002227BF" w:rsidRDefault="002227BF" w:rsidP="002644A5">
            <w:r>
              <w:t>G1PAANS1</w:t>
            </w:r>
          </w:p>
        </w:tc>
        <w:tc>
          <w:tcPr>
            <w:tcW w:w="1327" w:type="dxa"/>
            <w:tcBorders>
              <w:top w:val="single" w:sz="4" w:space="0" w:color="auto"/>
            </w:tcBorders>
          </w:tcPr>
          <w:p w14:paraId="48205364" w14:textId="00B9C000" w:rsidR="002227BF" w:rsidRDefault="002227BF" w:rsidP="002644A5">
            <w:r>
              <w:t>Leech</w:t>
            </w:r>
          </w:p>
        </w:tc>
        <w:tc>
          <w:tcPr>
            <w:tcW w:w="2341" w:type="dxa"/>
            <w:tcBorders>
              <w:top w:val="single" w:sz="4" w:space="0" w:color="auto"/>
            </w:tcBorders>
          </w:tcPr>
          <w:p w14:paraId="1B2BECAF" w14:textId="3D1872D8" w:rsidR="002227BF" w:rsidRDefault="002227BF" w:rsidP="002644A5">
            <w:r>
              <w:t>Secondary Consumer</w:t>
            </w:r>
          </w:p>
        </w:tc>
        <w:tc>
          <w:tcPr>
            <w:tcW w:w="1130" w:type="dxa"/>
            <w:tcBorders>
              <w:top w:val="single" w:sz="4" w:space="0" w:color="auto"/>
            </w:tcBorders>
          </w:tcPr>
          <w:p w14:paraId="7F23C8BE" w14:textId="3AC51EB7" w:rsidR="002227BF" w:rsidRDefault="002227BF" w:rsidP="002644A5">
            <w:r>
              <w:t>-23.0996</w:t>
            </w:r>
          </w:p>
        </w:tc>
        <w:tc>
          <w:tcPr>
            <w:tcW w:w="884" w:type="dxa"/>
            <w:tcBorders>
              <w:top w:val="single" w:sz="4" w:space="0" w:color="auto"/>
            </w:tcBorders>
          </w:tcPr>
          <w:p w14:paraId="1AD912B1" w14:textId="04FF07E9" w:rsidR="002227BF" w:rsidRDefault="002227BF" w:rsidP="002644A5">
            <w:r>
              <w:t>8.4066</w:t>
            </w:r>
          </w:p>
        </w:tc>
        <w:tc>
          <w:tcPr>
            <w:tcW w:w="764" w:type="dxa"/>
            <w:tcBorders>
              <w:top w:val="single" w:sz="4" w:space="0" w:color="auto"/>
            </w:tcBorders>
          </w:tcPr>
          <w:p w14:paraId="14AED8E9" w14:textId="1E6A4E89" w:rsidR="002227BF" w:rsidRDefault="002227BF" w:rsidP="002644A5">
            <w:r>
              <w:t>40.30</w:t>
            </w:r>
          </w:p>
        </w:tc>
        <w:tc>
          <w:tcPr>
            <w:tcW w:w="764" w:type="dxa"/>
            <w:tcBorders>
              <w:top w:val="single" w:sz="4" w:space="0" w:color="auto"/>
            </w:tcBorders>
          </w:tcPr>
          <w:p w14:paraId="12C4167F" w14:textId="42450E00" w:rsidR="002227BF" w:rsidRDefault="002227BF" w:rsidP="002644A5">
            <w:r>
              <w:t>9.19</w:t>
            </w:r>
          </w:p>
        </w:tc>
      </w:tr>
      <w:tr w:rsidR="002227BF" w14:paraId="69E2680F" w14:textId="77777777" w:rsidTr="002227BF">
        <w:tc>
          <w:tcPr>
            <w:tcW w:w="1407" w:type="dxa"/>
          </w:tcPr>
          <w:p w14:paraId="32F8A980" w14:textId="21E76050" w:rsidR="002227BF" w:rsidRDefault="002227BF" w:rsidP="002644A5">
            <w:r>
              <w:t>G1GRAMS2, G2GRAMS3,</w:t>
            </w:r>
          </w:p>
          <w:p w14:paraId="199FDFAB" w14:textId="61360042" w:rsidR="002227BF" w:rsidRDefault="002227BF" w:rsidP="002644A5">
            <w:r>
              <w:t xml:space="preserve">G3DEAMS5 pooled </w:t>
            </w:r>
          </w:p>
        </w:tc>
        <w:tc>
          <w:tcPr>
            <w:tcW w:w="1327" w:type="dxa"/>
          </w:tcPr>
          <w:p w14:paraId="25547339" w14:textId="01284D2D" w:rsidR="002227BF" w:rsidRDefault="002227BF" w:rsidP="002644A5">
            <w:r>
              <w:t>Amphipods</w:t>
            </w:r>
          </w:p>
        </w:tc>
        <w:tc>
          <w:tcPr>
            <w:tcW w:w="2341" w:type="dxa"/>
          </w:tcPr>
          <w:p w14:paraId="33D50BDA" w14:textId="5E3F3164" w:rsidR="002227BF" w:rsidRDefault="002227BF" w:rsidP="002644A5">
            <w:r>
              <w:t>Detritivore</w:t>
            </w:r>
          </w:p>
        </w:tc>
        <w:tc>
          <w:tcPr>
            <w:tcW w:w="1130" w:type="dxa"/>
          </w:tcPr>
          <w:p w14:paraId="0F34823D" w14:textId="6268D27A" w:rsidR="002227BF" w:rsidRDefault="002227BF" w:rsidP="002644A5">
            <w:r>
              <w:t>-19.3656</w:t>
            </w:r>
          </w:p>
        </w:tc>
        <w:tc>
          <w:tcPr>
            <w:tcW w:w="884" w:type="dxa"/>
          </w:tcPr>
          <w:p w14:paraId="6C75220B" w14:textId="79983E96" w:rsidR="002227BF" w:rsidRDefault="002227BF" w:rsidP="002644A5">
            <w:r>
              <w:t>8.8039</w:t>
            </w:r>
          </w:p>
        </w:tc>
        <w:tc>
          <w:tcPr>
            <w:tcW w:w="764" w:type="dxa"/>
          </w:tcPr>
          <w:p w14:paraId="64A7EF90" w14:textId="38E346E2" w:rsidR="002227BF" w:rsidRDefault="002227BF" w:rsidP="002644A5">
            <w:r>
              <w:t>40.25</w:t>
            </w:r>
          </w:p>
        </w:tc>
        <w:tc>
          <w:tcPr>
            <w:tcW w:w="764" w:type="dxa"/>
          </w:tcPr>
          <w:p w14:paraId="199E52FD" w14:textId="1A93B497" w:rsidR="002227BF" w:rsidRDefault="002227BF" w:rsidP="002644A5">
            <w:r>
              <w:t>8.10</w:t>
            </w:r>
          </w:p>
        </w:tc>
      </w:tr>
      <w:tr w:rsidR="002227BF" w14:paraId="565865DE" w14:textId="77777777" w:rsidTr="002227BF">
        <w:tc>
          <w:tcPr>
            <w:tcW w:w="1407" w:type="dxa"/>
          </w:tcPr>
          <w:p w14:paraId="2DBEF179" w14:textId="33193260" w:rsidR="002227BF" w:rsidRDefault="002227BF" w:rsidP="002644A5">
            <w:r>
              <w:t>G1GRPLS3</w:t>
            </w:r>
          </w:p>
        </w:tc>
        <w:tc>
          <w:tcPr>
            <w:tcW w:w="1327" w:type="dxa"/>
          </w:tcPr>
          <w:p w14:paraId="114289A0" w14:textId="14B1C350" w:rsidR="002227BF" w:rsidRDefault="002227BF" w:rsidP="002644A5">
            <w:r>
              <w:t>Stoneflies</w:t>
            </w:r>
          </w:p>
        </w:tc>
        <w:tc>
          <w:tcPr>
            <w:tcW w:w="2341" w:type="dxa"/>
          </w:tcPr>
          <w:p w14:paraId="40A66A5C" w14:textId="28EAD4A3" w:rsidR="002227BF" w:rsidRDefault="002227BF" w:rsidP="002644A5">
            <w:r>
              <w:t>Herbivore/Detritivore</w:t>
            </w:r>
          </w:p>
        </w:tc>
        <w:tc>
          <w:tcPr>
            <w:tcW w:w="1130" w:type="dxa"/>
          </w:tcPr>
          <w:p w14:paraId="4B4B1DD8" w14:textId="5221015A" w:rsidR="002227BF" w:rsidRDefault="002227BF" w:rsidP="002644A5">
            <w:r>
              <w:t>-26.5808</w:t>
            </w:r>
          </w:p>
        </w:tc>
        <w:tc>
          <w:tcPr>
            <w:tcW w:w="884" w:type="dxa"/>
          </w:tcPr>
          <w:p w14:paraId="1BC4B9D1" w14:textId="3C808DBC" w:rsidR="002227BF" w:rsidRDefault="002227BF" w:rsidP="002644A5">
            <w:r>
              <w:t>9.4175</w:t>
            </w:r>
          </w:p>
        </w:tc>
        <w:tc>
          <w:tcPr>
            <w:tcW w:w="764" w:type="dxa"/>
          </w:tcPr>
          <w:p w14:paraId="6519524D" w14:textId="702FC625" w:rsidR="002227BF" w:rsidRDefault="002227BF" w:rsidP="002644A5">
            <w:r>
              <w:t>50.19</w:t>
            </w:r>
          </w:p>
        </w:tc>
        <w:tc>
          <w:tcPr>
            <w:tcW w:w="764" w:type="dxa"/>
          </w:tcPr>
          <w:p w14:paraId="177749D6" w14:textId="735CD36E" w:rsidR="002227BF" w:rsidRDefault="002227BF" w:rsidP="002644A5">
            <w:r>
              <w:t>10.32</w:t>
            </w:r>
          </w:p>
        </w:tc>
      </w:tr>
      <w:tr w:rsidR="002227BF" w14:paraId="6D8FED1D" w14:textId="77777777" w:rsidTr="002227BF">
        <w:tc>
          <w:tcPr>
            <w:tcW w:w="1407" w:type="dxa"/>
          </w:tcPr>
          <w:p w14:paraId="1848C84C" w14:textId="0570AE9D" w:rsidR="002227BF" w:rsidRDefault="002227BF" w:rsidP="002644A5">
            <w:r>
              <w:t>G1GREPS4</w:t>
            </w:r>
          </w:p>
        </w:tc>
        <w:tc>
          <w:tcPr>
            <w:tcW w:w="1327" w:type="dxa"/>
          </w:tcPr>
          <w:p w14:paraId="3B38CC7F" w14:textId="2160F865" w:rsidR="002227BF" w:rsidRDefault="002227BF" w:rsidP="002644A5">
            <w:r>
              <w:t>Mayflies</w:t>
            </w:r>
          </w:p>
        </w:tc>
        <w:tc>
          <w:tcPr>
            <w:tcW w:w="2341" w:type="dxa"/>
          </w:tcPr>
          <w:p w14:paraId="0D0A0985" w14:textId="288BED4F" w:rsidR="002227BF" w:rsidRDefault="002227BF" w:rsidP="002644A5">
            <w:r>
              <w:t>Herbivore</w:t>
            </w:r>
          </w:p>
        </w:tc>
        <w:tc>
          <w:tcPr>
            <w:tcW w:w="1130" w:type="dxa"/>
          </w:tcPr>
          <w:p w14:paraId="551BDD93" w14:textId="511425CD" w:rsidR="002227BF" w:rsidRDefault="002227BF" w:rsidP="002644A5">
            <w:r>
              <w:t>-24.3762</w:t>
            </w:r>
          </w:p>
        </w:tc>
        <w:tc>
          <w:tcPr>
            <w:tcW w:w="884" w:type="dxa"/>
          </w:tcPr>
          <w:p w14:paraId="29103B54" w14:textId="2B6C03A9" w:rsidR="002227BF" w:rsidRDefault="002227BF" w:rsidP="002644A5">
            <w:r>
              <w:t>8.0686</w:t>
            </w:r>
          </w:p>
        </w:tc>
        <w:tc>
          <w:tcPr>
            <w:tcW w:w="764" w:type="dxa"/>
          </w:tcPr>
          <w:p w14:paraId="6EC0C0B5" w14:textId="4E5BDEA5" w:rsidR="002227BF" w:rsidRDefault="002227BF" w:rsidP="002644A5">
            <w:r>
              <w:t>48.65</w:t>
            </w:r>
          </w:p>
        </w:tc>
        <w:tc>
          <w:tcPr>
            <w:tcW w:w="764" w:type="dxa"/>
          </w:tcPr>
          <w:p w14:paraId="73ADCC9F" w14:textId="48C8858C" w:rsidR="002227BF" w:rsidRDefault="002227BF" w:rsidP="002644A5">
            <w:r>
              <w:t>10.43</w:t>
            </w:r>
          </w:p>
        </w:tc>
      </w:tr>
      <w:tr w:rsidR="002227BF" w14:paraId="46426786" w14:textId="77777777" w:rsidTr="002227BF">
        <w:tc>
          <w:tcPr>
            <w:tcW w:w="1407" w:type="dxa"/>
          </w:tcPr>
          <w:p w14:paraId="45886D64" w14:textId="1FFF4153" w:rsidR="002227BF" w:rsidRDefault="002227BF" w:rsidP="002644A5">
            <w:r>
              <w:t>G1DEDES6</w:t>
            </w:r>
          </w:p>
        </w:tc>
        <w:tc>
          <w:tcPr>
            <w:tcW w:w="1327" w:type="dxa"/>
          </w:tcPr>
          <w:p w14:paraId="1DD978E9" w14:textId="77AD7732" w:rsidR="002227BF" w:rsidRDefault="002227BF" w:rsidP="002644A5">
            <w:r>
              <w:t>Wood</w:t>
            </w:r>
          </w:p>
        </w:tc>
        <w:tc>
          <w:tcPr>
            <w:tcW w:w="2341" w:type="dxa"/>
          </w:tcPr>
          <w:p w14:paraId="3B00457B" w14:textId="61468443" w:rsidR="002227BF" w:rsidRDefault="002227BF" w:rsidP="002644A5">
            <w:r>
              <w:t>Detritus</w:t>
            </w:r>
          </w:p>
        </w:tc>
        <w:tc>
          <w:tcPr>
            <w:tcW w:w="1130" w:type="dxa"/>
          </w:tcPr>
          <w:p w14:paraId="14765A6D" w14:textId="0A058816" w:rsidR="002227BF" w:rsidRDefault="002227BF" w:rsidP="002644A5">
            <w:r>
              <w:t>-18.8707</w:t>
            </w:r>
          </w:p>
        </w:tc>
        <w:tc>
          <w:tcPr>
            <w:tcW w:w="884" w:type="dxa"/>
          </w:tcPr>
          <w:p w14:paraId="1B77B9CD" w14:textId="62A9BD87" w:rsidR="002227BF" w:rsidRDefault="002227BF" w:rsidP="002644A5">
            <w:r>
              <w:t>19.8014</w:t>
            </w:r>
          </w:p>
        </w:tc>
        <w:tc>
          <w:tcPr>
            <w:tcW w:w="764" w:type="dxa"/>
          </w:tcPr>
          <w:p w14:paraId="5B1FBBC5" w14:textId="6B97D243" w:rsidR="002227BF" w:rsidRDefault="002227BF" w:rsidP="002644A5">
            <w:r>
              <w:t>49.35</w:t>
            </w:r>
          </w:p>
        </w:tc>
        <w:tc>
          <w:tcPr>
            <w:tcW w:w="764" w:type="dxa"/>
          </w:tcPr>
          <w:p w14:paraId="6B736DA6" w14:textId="6C9A48A1" w:rsidR="002227BF" w:rsidRDefault="002227BF" w:rsidP="002644A5">
            <w:r>
              <w:t>0.92</w:t>
            </w:r>
          </w:p>
        </w:tc>
      </w:tr>
      <w:tr w:rsidR="002227BF" w14:paraId="3555A271" w14:textId="77777777" w:rsidTr="002227BF">
        <w:tc>
          <w:tcPr>
            <w:tcW w:w="1407" w:type="dxa"/>
          </w:tcPr>
          <w:p w14:paraId="7C8A6102" w14:textId="420A7933" w:rsidR="002227BF" w:rsidRDefault="002227BF" w:rsidP="002644A5">
            <w:r>
              <w:t>G4DEDES3, G5DEDES1 pooled</w:t>
            </w:r>
          </w:p>
        </w:tc>
        <w:tc>
          <w:tcPr>
            <w:tcW w:w="1327" w:type="dxa"/>
          </w:tcPr>
          <w:p w14:paraId="63B8880E" w14:textId="60127AF9" w:rsidR="002227BF" w:rsidRDefault="002227BF" w:rsidP="002644A5">
            <w:r>
              <w:t>Wood</w:t>
            </w:r>
          </w:p>
        </w:tc>
        <w:tc>
          <w:tcPr>
            <w:tcW w:w="2341" w:type="dxa"/>
          </w:tcPr>
          <w:p w14:paraId="39486484" w14:textId="27C4ACE2" w:rsidR="002227BF" w:rsidRDefault="002227BF" w:rsidP="002644A5">
            <w:r>
              <w:t>Detritus</w:t>
            </w:r>
          </w:p>
        </w:tc>
        <w:tc>
          <w:tcPr>
            <w:tcW w:w="1130" w:type="dxa"/>
          </w:tcPr>
          <w:p w14:paraId="2944F738" w14:textId="794E0358" w:rsidR="002227BF" w:rsidRDefault="002227BF" w:rsidP="002644A5">
            <w:r>
              <w:t>-23.1492</w:t>
            </w:r>
          </w:p>
        </w:tc>
        <w:tc>
          <w:tcPr>
            <w:tcW w:w="884" w:type="dxa"/>
          </w:tcPr>
          <w:p w14:paraId="55CCDBF6" w14:textId="5F845737" w:rsidR="002227BF" w:rsidRDefault="002227BF" w:rsidP="002644A5">
            <w:r>
              <w:t>10.4616</w:t>
            </w:r>
          </w:p>
        </w:tc>
        <w:tc>
          <w:tcPr>
            <w:tcW w:w="764" w:type="dxa"/>
          </w:tcPr>
          <w:p w14:paraId="2F1F442F" w14:textId="6EAB9EE9" w:rsidR="002227BF" w:rsidRDefault="002227BF" w:rsidP="002644A5">
            <w:r>
              <w:t>44.40</w:t>
            </w:r>
          </w:p>
        </w:tc>
        <w:tc>
          <w:tcPr>
            <w:tcW w:w="764" w:type="dxa"/>
          </w:tcPr>
          <w:p w14:paraId="5D87946B" w14:textId="1E4C1FDC" w:rsidR="002227BF" w:rsidRDefault="002227BF" w:rsidP="002644A5">
            <w:r>
              <w:t>1.83</w:t>
            </w:r>
          </w:p>
        </w:tc>
      </w:tr>
      <w:tr w:rsidR="002227BF" w14:paraId="56C1A2D0" w14:textId="77777777" w:rsidTr="002227BF">
        <w:tc>
          <w:tcPr>
            <w:tcW w:w="1407" w:type="dxa"/>
          </w:tcPr>
          <w:p w14:paraId="31458D29" w14:textId="5A473DE1" w:rsidR="002227BF" w:rsidRDefault="002227BF" w:rsidP="002644A5">
            <w:r>
              <w:t>G5PRALS2</w:t>
            </w:r>
          </w:p>
        </w:tc>
        <w:tc>
          <w:tcPr>
            <w:tcW w:w="1327" w:type="dxa"/>
          </w:tcPr>
          <w:p w14:paraId="54453C01" w14:textId="526C31BA" w:rsidR="002227BF" w:rsidRDefault="002227BF" w:rsidP="002644A5">
            <w:r>
              <w:t>Algae</w:t>
            </w:r>
          </w:p>
        </w:tc>
        <w:tc>
          <w:tcPr>
            <w:tcW w:w="2341" w:type="dxa"/>
          </w:tcPr>
          <w:p w14:paraId="7F1BD198" w14:textId="2C2FE9D0" w:rsidR="002227BF" w:rsidRDefault="002227BF" w:rsidP="002644A5">
            <w:r>
              <w:t>Primary Producer</w:t>
            </w:r>
          </w:p>
        </w:tc>
        <w:tc>
          <w:tcPr>
            <w:tcW w:w="1130" w:type="dxa"/>
          </w:tcPr>
          <w:p w14:paraId="6944AF40" w14:textId="11A5ED91" w:rsidR="002227BF" w:rsidRDefault="002227BF" w:rsidP="002644A5">
            <w:r>
              <w:t>-24.3774</w:t>
            </w:r>
          </w:p>
        </w:tc>
        <w:tc>
          <w:tcPr>
            <w:tcW w:w="884" w:type="dxa"/>
          </w:tcPr>
          <w:p w14:paraId="0B040DFC" w14:textId="5B6EF3FE" w:rsidR="002227BF" w:rsidRDefault="002227BF" w:rsidP="002644A5">
            <w:r>
              <w:t>9.0614</w:t>
            </w:r>
          </w:p>
        </w:tc>
        <w:tc>
          <w:tcPr>
            <w:tcW w:w="764" w:type="dxa"/>
          </w:tcPr>
          <w:p w14:paraId="359926F5" w14:textId="18912F0A" w:rsidR="002227BF" w:rsidRDefault="002227BF" w:rsidP="002644A5">
            <w:r>
              <w:t>22.42</w:t>
            </w:r>
          </w:p>
        </w:tc>
        <w:tc>
          <w:tcPr>
            <w:tcW w:w="764" w:type="dxa"/>
          </w:tcPr>
          <w:p w14:paraId="4F785780" w14:textId="70746457" w:rsidR="002227BF" w:rsidRDefault="002227BF" w:rsidP="002644A5">
            <w:r>
              <w:t>3.05</w:t>
            </w:r>
          </w:p>
        </w:tc>
      </w:tr>
      <w:tr w:rsidR="002227BF" w14:paraId="3BC6F8B4" w14:textId="77777777" w:rsidTr="002227BF">
        <w:tc>
          <w:tcPr>
            <w:tcW w:w="1407" w:type="dxa"/>
          </w:tcPr>
          <w:p w14:paraId="6BCA6306" w14:textId="610FF6FF" w:rsidR="002227BF" w:rsidRDefault="002227BF" w:rsidP="002644A5">
            <w:r>
              <w:t>G5SHTRS3</w:t>
            </w:r>
          </w:p>
        </w:tc>
        <w:tc>
          <w:tcPr>
            <w:tcW w:w="1327" w:type="dxa"/>
          </w:tcPr>
          <w:p w14:paraId="4E45D3B7" w14:textId="399D6425" w:rsidR="002227BF" w:rsidRDefault="002227BF" w:rsidP="002644A5">
            <w:r>
              <w:t>Caddis</w:t>
            </w:r>
          </w:p>
        </w:tc>
        <w:tc>
          <w:tcPr>
            <w:tcW w:w="2341" w:type="dxa"/>
          </w:tcPr>
          <w:p w14:paraId="67D7FB1B" w14:textId="3E28314D" w:rsidR="002227BF" w:rsidRDefault="002227BF" w:rsidP="002644A5">
            <w:r>
              <w:t>Detritivore</w:t>
            </w:r>
          </w:p>
        </w:tc>
        <w:tc>
          <w:tcPr>
            <w:tcW w:w="1130" w:type="dxa"/>
          </w:tcPr>
          <w:p w14:paraId="63C91CAA" w14:textId="357B85DA" w:rsidR="002227BF" w:rsidRDefault="002227BF" w:rsidP="002644A5">
            <w:r>
              <w:t>-29.5126</w:t>
            </w:r>
          </w:p>
        </w:tc>
        <w:tc>
          <w:tcPr>
            <w:tcW w:w="884" w:type="dxa"/>
          </w:tcPr>
          <w:p w14:paraId="355D8824" w14:textId="5AB8FD8E" w:rsidR="002227BF" w:rsidRDefault="002227BF" w:rsidP="002644A5">
            <w:r>
              <w:t>8.3965</w:t>
            </w:r>
          </w:p>
        </w:tc>
        <w:tc>
          <w:tcPr>
            <w:tcW w:w="764" w:type="dxa"/>
          </w:tcPr>
          <w:p w14:paraId="603C9382" w14:textId="04DAC699" w:rsidR="002227BF" w:rsidRDefault="002227BF" w:rsidP="002644A5">
            <w:r>
              <w:t>47.34</w:t>
            </w:r>
          </w:p>
        </w:tc>
        <w:tc>
          <w:tcPr>
            <w:tcW w:w="764" w:type="dxa"/>
          </w:tcPr>
          <w:p w14:paraId="0EF3D88B" w14:textId="7BAC6020" w:rsidR="002227BF" w:rsidRDefault="002227BF" w:rsidP="002644A5">
            <w:r>
              <w:t>9.08</w:t>
            </w:r>
          </w:p>
        </w:tc>
      </w:tr>
      <w:tr w:rsidR="002227BF" w14:paraId="5789C5B5" w14:textId="77777777" w:rsidTr="002227BF">
        <w:tc>
          <w:tcPr>
            <w:tcW w:w="1407" w:type="dxa"/>
          </w:tcPr>
          <w:p w14:paraId="5B3FF1AC" w14:textId="7AF16E2D" w:rsidR="002227BF" w:rsidRDefault="002227BF" w:rsidP="002644A5">
            <w:r>
              <w:t>G4GREPS2, G5GRCHS4 pooled</w:t>
            </w:r>
          </w:p>
        </w:tc>
        <w:tc>
          <w:tcPr>
            <w:tcW w:w="1327" w:type="dxa"/>
          </w:tcPr>
          <w:p w14:paraId="3F273CFC" w14:textId="40A9A6DA" w:rsidR="002227BF" w:rsidRDefault="002227BF" w:rsidP="002644A5">
            <w:r>
              <w:t>Stoneflies</w:t>
            </w:r>
          </w:p>
        </w:tc>
        <w:tc>
          <w:tcPr>
            <w:tcW w:w="2341" w:type="dxa"/>
          </w:tcPr>
          <w:p w14:paraId="5F5B5FCB" w14:textId="592F744D" w:rsidR="002227BF" w:rsidRDefault="002227BF" w:rsidP="002644A5">
            <w:r>
              <w:t>Herbivore/Detritivore</w:t>
            </w:r>
          </w:p>
        </w:tc>
        <w:tc>
          <w:tcPr>
            <w:tcW w:w="1130" w:type="dxa"/>
          </w:tcPr>
          <w:p w14:paraId="4F76DD31" w14:textId="0D3952BF" w:rsidR="002227BF" w:rsidRDefault="002227BF" w:rsidP="002644A5">
            <w:r>
              <w:t>-27.2451</w:t>
            </w:r>
          </w:p>
        </w:tc>
        <w:tc>
          <w:tcPr>
            <w:tcW w:w="884" w:type="dxa"/>
          </w:tcPr>
          <w:p w14:paraId="1E10709A" w14:textId="708F5EC4" w:rsidR="002227BF" w:rsidRDefault="002227BF" w:rsidP="002644A5">
            <w:r>
              <w:t>8.8833</w:t>
            </w:r>
          </w:p>
        </w:tc>
        <w:tc>
          <w:tcPr>
            <w:tcW w:w="764" w:type="dxa"/>
          </w:tcPr>
          <w:p w14:paraId="77BC8894" w14:textId="666F1EB7" w:rsidR="002227BF" w:rsidRDefault="002227BF" w:rsidP="002644A5">
            <w:r>
              <w:t>48.78</w:t>
            </w:r>
          </w:p>
        </w:tc>
        <w:tc>
          <w:tcPr>
            <w:tcW w:w="764" w:type="dxa"/>
          </w:tcPr>
          <w:p w14:paraId="16D07E4B" w14:textId="4E95990C" w:rsidR="002227BF" w:rsidRDefault="002227BF" w:rsidP="002644A5">
            <w:r>
              <w:t>10.10</w:t>
            </w:r>
          </w:p>
        </w:tc>
      </w:tr>
      <w:tr w:rsidR="002227BF" w14:paraId="27039E8B" w14:textId="77777777" w:rsidTr="002227BF">
        <w:tc>
          <w:tcPr>
            <w:tcW w:w="1407" w:type="dxa"/>
          </w:tcPr>
          <w:p w14:paraId="5B728F03" w14:textId="3E239C4B" w:rsidR="002227BF" w:rsidRDefault="002227BF" w:rsidP="002644A5">
            <w:r>
              <w:t>G2DEDES1</w:t>
            </w:r>
          </w:p>
        </w:tc>
        <w:tc>
          <w:tcPr>
            <w:tcW w:w="1327" w:type="dxa"/>
          </w:tcPr>
          <w:p w14:paraId="54E55342" w14:textId="57CA825F" w:rsidR="002227BF" w:rsidRDefault="002227BF" w:rsidP="002644A5">
            <w:r>
              <w:t>Wood</w:t>
            </w:r>
          </w:p>
        </w:tc>
        <w:tc>
          <w:tcPr>
            <w:tcW w:w="2341" w:type="dxa"/>
          </w:tcPr>
          <w:p w14:paraId="7CB7FDC3" w14:textId="782D6156" w:rsidR="002227BF" w:rsidRDefault="002227BF" w:rsidP="002644A5">
            <w:r>
              <w:t>Detritus</w:t>
            </w:r>
          </w:p>
        </w:tc>
        <w:tc>
          <w:tcPr>
            <w:tcW w:w="1130" w:type="dxa"/>
          </w:tcPr>
          <w:p w14:paraId="398F2C88" w14:textId="0BA78919" w:rsidR="002227BF" w:rsidRDefault="002227BF" w:rsidP="002644A5">
            <w:r>
              <w:t>-17.5385</w:t>
            </w:r>
          </w:p>
        </w:tc>
        <w:tc>
          <w:tcPr>
            <w:tcW w:w="884" w:type="dxa"/>
          </w:tcPr>
          <w:p w14:paraId="44AC3FA3" w14:textId="158C2FC9" w:rsidR="002227BF" w:rsidRDefault="002227BF" w:rsidP="002644A5">
            <w:r>
              <w:t>49.2551</w:t>
            </w:r>
          </w:p>
        </w:tc>
        <w:tc>
          <w:tcPr>
            <w:tcW w:w="764" w:type="dxa"/>
          </w:tcPr>
          <w:p w14:paraId="1F122F14" w14:textId="50484B3A" w:rsidR="002227BF" w:rsidRDefault="002227BF" w:rsidP="002644A5">
            <w:r>
              <w:t>50.21</w:t>
            </w:r>
          </w:p>
        </w:tc>
        <w:tc>
          <w:tcPr>
            <w:tcW w:w="764" w:type="dxa"/>
          </w:tcPr>
          <w:p w14:paraId="17A4C419" w14:textId="00C2A5FB" w:rsidR="002227BF" w:rsidRDefault="002227BF" w:rsidP="002644A5">
            <w:r>
              <w:t>0.18</w:t>
            </w:r>
          </w:p>
        </w:tc>
      </w:tr>
      <w:tr w:rsidR="002227BF" w14:paraId="15C7DFCF" w14:textId="77777777" w:rsidTr="002227BF">
        <w:tc>
          <w:tcPr>
            <w:tcW w:w="1407" w:type="dxa"/>
          </w:tcPr>
          <w:p w14:paraId="50E5FB75" w14:textId="74BFD749" w:rsidR="002227BF" w:rsidRDefault="002227BF" w:rsidP="002644A5">
            <w:r>
              <w:t>G2GRCHS2</w:t>
            </w:r>
          </w:p>
        </w:tc>
        <w:tc>
          <w:tcPr>
            <w:tcW w:w="1327" w:type="dxa"/>
          </w:tcPr>
          <w:p w14:paraId="21ECA3DA" w14:textId="0677EF18" w:rsidR="002227BF" w:rsidRDefault="002227BF" w:rsidP="002644A5">
            <w:r>
              <w:t>Midges</w:t>
            </w:r>
          </w:p>
        </w:tc>
        <w:tc>
          <w:tcPr>
            <w:tcW w:w="2341" w:type="dxa"/>
          </w:tcPr>
          <w:p w14:paraId="0E56AEB3" w14:textId="7BFC7611" w:rsidR="002227BF" w:rsidRDefault="002227BF" w:rsidP="002644A5">
            <w:r>
              <w:t>Detritivore</w:t>
            </w:r>
          </w:p>
        </w:tc>
        <w:tc>
          <w:tcPr>
            <w:tcW w:w="1130" w:type="dxa"/>
          </w:tcPr>
          <w:p w14:paraId="2E78CDF6" w14:textId="5414EC28" w:rsidR="002227BF" w:rsidRDefault="002227BF" w:rsidP="002644A5">
            <w:r>
              <w:t>-26.0133</w:t>
            </w:r>
          </w:p>
        </w:tc>
        <w:tc>
          <w:tcPr>
            <w:tcW w:w="884" w:type="dxa"/>
          </w:tcPr>
          <w:p w14:paraId="6B823466" w14:textId="2C805AF1" w:rsidR="002227BF" w:rsidRDefault="002227BF" w:rsidP="002644A5">
            <w:r>
              <w:t>8.5001</w:t>
            </w:r>
          </w:p>
        </w:tc>
        <w:tc>
          <w:tcPr>
            <w:tcW w:w="764" w:type="dxa"/>
          </w:tcPr>
          <w:p w14:paraId="7D212BAE" w14:textId="6D1C1268" w:rsidR="002227BF" w:rsidRDefault="002227BF" w:rsidP="002644A5">
            <w:r>
              <w:t>49.56</w:t>
            </w:r>
          </w:p>
        </w:tc>
        <w:tc>
          <w:tcPr>
            <w:tcW w:w="764" w:type="dxa"/>
          </w:tcPr>
          <w:p w14:paraId="7C95B183" w14:textId="1F559A41" w:rsidR="002227BF" w:rsidRDefault="002227BF" w:rsidP="002644A5">
            <w:r>
              <w:t>9.67</w:t>
            </w:r>
          </w:p>
        </w:tc>
      </w:tr>
      <w:tr w:rsidR="002227BF" w14:paraId="1C98C958" w14:textId="77777777" w:rsidTr="002227BF">
        <w:tc>
          <w:tcPr>
            <w:tcW w:w="1407" w:type="dxa"/>
          </w:tcPr>
          <w:p w14:paraId="2FE1CD5C" w14:textId="4E007EC1" w:rsidR="002227BF" w:rsidRDefault="002227BF" w:rsidP="002644A5">
            <w:r>
              <w:t>G2GREPS4</w:t>
            </w:r>
          </w:p>
        </w:tc>
        <w:tc>
          <w:tcPr>
            <w:tcW w:w="1327" w:type="dxa"/>
          </w:tcPr>
          <w:p w14:paraId="04900F01" w14:textId="2484FC0A" w:rsidR="002227BF" w:rsidRDefault="002227BF" w:rsidP="002644A5">
            <w:r>
              <w:t>Mayflies</w:t>
            </w:r>
          </w:p>
        </w:tc>
        <w:tc>
          <w:tcPr>
            <w:tcW w:w="2341" w:type="dxa"/>
          </w:tcPr>
          <w:p w14:paraId="259C3EE8" w14:textId="2A48486A" w:rsidR="002227BF" w:rsidRDefault="002227BF" w:rsidP="002644A5">
            <w:r>
              <w:t>Herbivore</w:t>
            </w:r>
          </w:p>
        </w:tc>
        <w:tc>
          <w:tcPr>
            <w:tcW w:w="1130" w:type="dxa"/>
          </w:tcPr>
          <w:p w14:paraId="7625FDD4" w14:textId="19AB75D6" w:rsidR="002227BF" w:rsidRDefault="002227BF" w:rsidP="002644A5">
            <w:r>
              <w:t>-26.2009</w:t>
            </w:r>
          </w:p>
        </w:tc>
        <w:tc>
          <w:tcPr>
            <w:tcW w:w="884" w:type="dxa"/>
          </w:tcPr>
          <w:p w14:paraId="2A87AD05" w14:textId="2D9924DB" w:rsidR="002227BF" w:rsidRDefault="002227BF" w:rsidP="002644A5">
            <w:r>
              <w:t>7.4077</w:t>
            </w:r>
          </w:p>
        </w:tc>
        <w:tc>
          <w:tcPr>
            <w:tcW w:w="764" w:type="dxa"/>
          </w:tcPr>
          <w:p w14:paraId="32056E29" w14:textId="4A5893CB" w:rsidR="002227BF" w:rsidRDefault="002227BF" w:rsidP="002644A5">
            <w:r>
              <w:t>45.50</w:t>
            </w:r>
          </w:p>
        </w:tc>
        <w:tc>
          <w:tcPr>
            <w:tcW w:w="764" w:type="dxa"/>
          </w:tcPr>
          <w:p w14:paraId="155FF077" w14:textId="7692B57A" w:rsidR="002227BF" w:rsidRDefault="002227BF" w:rsidP="002644A5">
            <w:r>
              <w:t>9.20</w:t>
            </w:r>
          </w:p>
        </w:tc>
      </w:tr>
      <w:tr w:rsidR="002227BF" w14:paraId="7CF01BB2" w14:textId="77777777" w:rsidTr="002227BF">
        <w:tc>
          <w:tcPr>
            <w:tcW w:w="1407" w:type="dxa"/>
          </w:tcPr>
          <w:p w14:paraId="2C70ECB8" w14:textId="0F892B2F" w:rsidR="002227BF" w:rsidRDefault="002227BF" w:rsidP="002644A5">
            <w:r>
              <w:t>G2GRPLS5</w:t>
            </w:r>
          </w:p>
        </w:tc>
        <w:tc>
          <w:tcPr>
            <w:tcW w:w="1327" w:type="dxa"/>
          </w:tcPr>
          <w:p w14:paraId="033607B8" w14:textId="78909987" w:rsidR="002227BF" w:rsidRDefault="002227BF" w:rsidP="002644A5">
            <w:r>
              <w:t>Stoneflies</w:t>
            </w:r>
          </w:p>
        </w:tc>
        <w:tc>
          <w:tcPr>
            <w:tcW w:w="2341" w:type="dxa"/>
          </w:tcPr>
          <w:p w14:paraId="4AD2CC26" w14:textId="4F53CECB" w:rsidR="002227BF" w:rsidRDefault="002227BF" w:rsidP="002644A5">
            <w:r>
              <w:t>Herbivore/Detritivore</w:t>
            </w:r>
          </w:p>
        </w:tc>
        <w:tc>
          <w:tcPr>
            <w:tcW w:w="1130" w:type="dxa"/>
          </w:tcPr>
          <w:p w14:paraId="13EEB164" w14:textId="19D41FF2" w:rsidR="002227BF" w:rsidRDefault="002227BF" w:rsidP="002644A5">
            <w:r>
              <w:t>-26.7829</w:t>
            </w:r>
          </w:p>
        </w:tc>
        <w:tc>
          <w:tcPr>
            <w:tcW w:w="884" w:type="dxa"/>
          </w:tcPr>
          <w:p w14:paraId="4717FCCE" w14:textId="6E8A5180" w:rsidR="002227BF" w:rsidRDefault="002227BF" w:rsidP="002644A5">
            <w:r>
              <w:t>10.5149</w:t>
            </w:r>
          </w:p>
        </w:tc>
        <w:tc>
          <w:tcPr>
            <w:tcW w:w="764" w:type="dxa"/>
          </w:tcPr>
          <w:p w14:paraId="7E4A3C81" w14:textId="4B73576B" w:rsidR="002227BF" w:rsidRDefault="002227BF" w:rsidP="002644A5">
            <w:r>
              <w:t>47.04</w:t>
            </w:r>
          </w:p>
        </w:tc>
        <w:tc>
          <w:tcPr>
            <w:tcW w:w="764" w:type="dxa"/>
          </w:tcPr>
          <w:p w14:paraId="0100209F" w14:textId="148231C5" w:rsidR="002227BF" w:rsidRDefault="002227BF" w:rsidP="002644A5">
            <w:r>
              <w:t>10.78</w:t>
            </w:r>
          </w:p>
        </w:tc>
      </w:tr>
      <w:tr w:rsidR="002227BF" w14:paraId="0C0024A8" w14:textId="77777777" w:rsidTr="002227BF">
        <w:tc>
          <w:tcPr>
            <w:tcW w:w="1407" w:type="dxa"/>
          </w:tcPr>
          <w:p w14:paraId="226374C0" w14:textId="1530756C" w:rsidR="002227BF" w:rsidRDefault="002227BF" w:rsidP="002644A5">
            <w:r>
              <w:t>G2PRALS6, G4PRALS1 pooled</w:t>
            </w:r>
          </w:p>
        </w:tc>
        <w:tc>
          <w:tcPr>
            <w:tcW w:w="1327" w:type="dxa"/>
          </w:tcPr>
          <w:p w14:paraId="5C82BD25" w14:textId="04E4DB06" w:rsidR="002227BF" w:rsidRDefault="002227BF" w:rsidP="002644A5">
            <w:r>
              <w:t>Algae</w:t>
            </w:r>
          </w:p>
        </w:tc>
        <w:tc>
          <w:tcPr>
            <w:tcW w:w="2341" w:type="dxa"/>
          </w:tcPr>
          <w:p w14:paraId="1E9F14A7" w14:textId="3FFE43BA" w:rsidR="002227BF" w:rsidRDefault="002227BF" w:rsidP="002644A5">
            <w:r>
              <w:t>Primary Producer</w:t>
            </w:r>
          </w:p>
        </w:tc>
        <w:tc>
          <w:tcPr>
            <w:tcW w:w="1130" w:type="dxa"/>
          </w:tcPr>
          <w:p w14:paraId="57E806D6" w14:textId="148D90B4" w:rsidR="002227BF" w:rsidRDefault="002227BF" w:rsidP="002644A5">
            <w:r>
              <w:t>-22.5818</w:t>
            </w:r>
          </w:p>
        </w:tc>
        <w:tc>
          <w:tcPr>
            <w:tcW w:w="884" w:type="dxa"/>
          </w:tcPr>
          <w:p w14:paraId="7B5B141C" w14:textId="62F71543" w:rsidR="002227BF" w:rsidRDefault="002227BF" w:rsidP="002644A5">
            <w:r>
              <w:t>8.6208</w:t>
            </w:r>
          </w:p>
        </w:tc>
        <w:tc>
          <w:tcPr>
            <w:tcW w:w="764" w:type="dxa"/>
          </w:tcPr>
          <w:p w14:paraId="701F643D" w14:textId="30A17051" w:rsidR="002227BF" w:rsidRDefault="002227BF" w:rsidP="002644A5">
            <w:r>
              <w:t>21.69</w:t>
            </w:r>
          </w:p>
        </w:tc>
        <w:tc>
          <w:tcPr>
            <w:tcW w:w="764" w:type="dxa"/>
          </w:tcPr>
          <w:p w14:paraId="7F5571EA" w14:textId="7FC7EE84" w:rsidR="002227BF" w:rsidRDefault="002227BF" w:rsidP="002644A5">
            <w:r>
              <w:t>2.75</w:t>
            </w:r>
          </w:p>
        </w:tc>
      </w:tr>
      <w:tr w:rsidR="002227BF" w14:paraId="470DD462" w14:textId="77777777" w:rsidTr="002227BF">
        <w:tc>
          <w:tcPr>
            <w:tcW w:w="1407" w:type="dxa"/>
          </w:tcPr>
          <w:p w14:paraId="39BF7077" w14:textId="206300CD" w:rsidR="002227BF" w:rsidRDefault="002227BF" w:rsidP="002644A5">
            <w:r>
              <w:t>G3COCHS2, G4GRCHS4 pooled</w:t>
            </w:r>
          </w:p>
        </w:tc>
        <w:tc>
          <w:tcPr>
            <w:tcW w:w="1327" w:type="dxa"/>
          </w:tcPr>
          <w:p w14:paraId="004A5D5A" w14:textId="2ADDC0F1" w:rsidR="002227BF" w:rsidRDefault="002227BF" w:rsidP="002644A5">
            <w:r>
              <w:t>Midge</w:t>
            </w:r>
          </w:p>
        </w:tc>
        <w:tc>
          <w:tcPr>
            <w:tcW w:w="2341" w:type="dxa"/>
          </w:tcPr>
          <w:p w14:paraId="3FEBEA30" w14:textId="3268131B" w:rsidR="002227BF" w:rsidRDefault="002227BF" w:rsidP="002644A5">
            <w:r>
              <w:t>Detritivore</w:t>
            </w:r>
          </w:p>
        </w:tc>
        <w:tc>
          <w:tcPr>
            <w:tcW w:w="1130" w:type="dxa"/>
          </w:tcPr>
          <w:p w14:paraId="5883F886" w14:textId="791F8552" w:rsidR="002227BF" w:rsidRDefault="002227BF" w:rsidP="002644A5">
            <w:r>
              <w:t>-25.8693</w:t>
            </w:r>
          </w:p>
        </w:tc>
        <w:tc>
          <w:tcPr>
            <w:tcW w:w="884" w:type="dxa"/>
          </w:tcPr>
          <w:p w14:paraId="59E200AC" w14:textId="1065F7C6" w:rsidR="002227BF" w:rsidRDefault="002227BF" w:rsidP="002644A5">
            <w:r>
              <w:t>6.9379</w:t>
            </w:r>
          </w:p>
        </w:tc>
        <w:tc>
          <w:tcPr>
            <w:tcW w:w="764" w:type="dxa"/>
          </w:tcPr>
          <w:p w14:paraId="4E40B813" w14:textId="3C1ABD98" w:rsidR="002227BF" w:rsidRDefault="002227BF" w:rsidP="002644A5">
            <w:r>
              <w:t>37.59</w:t>
            </w:r>
          </w:p>
        </w:tc>
        <w:tc>
          <w:tcPr>
            <w:tcW w:w="764" w:type="dxa"/>
          </w:tcPr>
          <w:p w14:paraId="23E298D4" w14:textId="5A078F02" w:rsidR="002227BF" w:rsidRDefault="002227BF" w:rsidP="002644A5">
            <w:r>
              <w:t>7.83</w:t>
            </w:r>
          </w:p>
        </w:tc>
      </w:tr>
      <w:tr w:rsidR="002227BF" w14:paraId="280798A9" w14:textId="77777777" w:rsidTr="002227BF">
        <w:tc>
          <w:tcPr>
            <w:tcW w:w="1407" w:type="dxa"/>
          </w:tcPr>
          <w:p w14:paraId="34A3476F" w14:textId="647C8C40" w:rsidR="002227BF" w:rsidRDefault="002227BF" w:rsidP="002644A5">
            <w:r>
              <w:t>G3SHPLS1</w:t>
            </w:r>
          </w:p>
        </w:tc>
        <w:tc>
          <w:tcPr>
            <w:tcW w:w="1327" w:type="dxa"/>
          </w:tcPr>
          <w:p w14:paraId="76F82F2F" w14:textId="5D6CEFF2" w:rsidR="002227BF" w:rsidRDefault="002227BF" w:rsidP="002644A5">
            <w:r>
              <w:t>Stoneflies</w:t>
            </w:r>
          </w:p>
        </w:tc>
        <w:tc>
          <w:tcPr>
            <w:tcW w:w="2341" w:type="dxa"/>
          </w:tcPr>
          <w:p w14:paraId="2A371151" w14:textId="31A2CADB" w:rsidR="002227BF" w:rsidRDefault="002227BF" w:rsidP="002644A5">
            <w:r>
              <w:t>Herbivore/Detritivore</w:t>
            </w:r>
          </w:p>
        </w:tc>
        <w:tc>
          <w:tcPr>
            <w:tcW w:w="1130" w:type="dxa"/>
          </w:tcPr>
          <w:p w14:paraId="1DA011FE" w14:textId="041D0ECF" w:rsidR="002227BF" w:rsidRDefault="002227BF" w:rsidP="002644A5">
            <w:r>
              <w:t>-27.2536</w:t>
            </w:r>
          </w:p>
        </w:tc>
        <w:tc>
          <w:tcPr>
            <w:tcW w:w="884" w:type="dxa"/>
          </w:tcPr>
          <w:p w14:paraId="20DEEE47" w14:textId="183285F5" w:rsidR="002227BF" w:rsidRDefault="002227BF" w:rsidP="002644A5">
            <w:r>
              <w:t>9.6177</w:t>
            </w:r>
          </w:p>
        </w:tc>
        <w:tc>
          <w:tcPr>
            <w:tcW w:w="764" w:type="dxa"/>
          </w:tcPr>
          <w:p w14:paraId="2367EBB1" w14:textId="760EDF98" w:rsidR="002227BF" w:rsidRDefault="002227BF" w:rsidP="002644A5">
            <w:r>
              <w:t>49.34</w:t>
            </w:r>
          </w:p>
        </w:tc>
        <w:tc>
          <w:tcPr>
            <w:tcW w:w="764" w:type="dxa"/>
          </w:tcPr>
          <w:p w14:paraId="64C9AD3B" w14:textId="7823AECE" w:rsidR="002227BF" w:rsidRDefault="002227BF" w:rsidP="002644A5">
            <w:r>
              <w:t>10.35</w:t>
            </w:r>
          </w:p>
        </w:tc>
      </w:tr>
      <w:tr w:rsidR="002227BF" w14:paraId="5441C422" w14:textId="77777777" w:rsidTr="002227BF">
        <w:tc>
          <w:tcPr>
            <w:tcW w:w="1407" w:type="dxa"/>
          </w:tcPr>
          <w:p w14:paraId="11DF36D8" w14:textId="6F0E04CA" w:rsidR="002227BF" w:rsidRDefault="002227BF" w:rsidP="002644A5">
            <w:r>
              <w:t>G3SHEPS3</w:t>
            </w:r>
          </w:p>
        </w:tc>
        <w:tc>
          <w:tcPr>
            <w:tcW w:w="1327" w:type="dxa"/>
          </w:tcPr>
          <w:p w14:paraId="3B47C5E6" w14:textId="0C0763BC" w:rsidR="002227BF" w:rsidRDefault="002227BF" w:rsidP="002644A5">
            <w:r>
              <w:t>Mayflies</w:t>
            </w:r>
          </w:p>
        </w:tc>
        <w:tc>
          <w:tcPr>
            <w:tcW w:w="2341" w:type="dxa"/>
          </w:tcPr>
          <w:p w14:paraId="4B7FE2B1" w14:textId="05A1B65C" w:rsidR="002227BF" w:rsidRDefault="002227BF" w:rsidP="002644A5">
            <w:r>
              <w:t>Herbivore</w:t>
            </w:r>
          </w:p>
        </w:tc>
        <w:tc>
          <w:tcPr>
            <w:tcW w:w="1130" w:type="dxa"/>
          </w:tcPr>
          <w:p w14:paraId="04288DDA" w14:textId="2232A4DF" w:rsidR="002227BF" w:rsidRDefault="002227BF" w:rsidP="002644A5">
            <w:r>
              <w:t>-26.4283</w:t>
            </w:r>
          </w:p>
        </w:tc>
        <w:tc>
          <w:tcPr>
            <w:tcW w:w="884" w:type="dxa"/>
          </w:tcPr>
          <w:p w14:paraId="22D686BD" w14:textId="0EC7ABDB" w:rsidR="002227BF" w:rsidRDefault="002227BF" w:rsidP="002644A5">
            <w:r>
              <w:t>7.6753</w:t>
            </w:r>
          </w:p>
        </w:tc>
        <w:tc>
          <w:tcPr>
            <w:tcW w:w="764" w:type="dxa"/>
          </w:tcPr>
          <w:p w14:paraId="1AFBD063" w14:textId="70A8B7E6" w:rsidR="002227BF" w:rsidRDefault="002227BF" w:rsidP="002644A5">
            <w:r>
              <w:t>49.37</w:t>
            </w:r>
          </w:p>
        </w:tc>
        <w:tc>
          <w:tcPr>
            <w:tcW w:w="764" w:type="dxa"/>
          </w:tcPr>
          <w:p w14:paraId="497623A1" w14:textId="0E329EEF" w:rsidR="002227BF" w:rsidRDefault="002227BF" w:rsidP="002644A5">
            <w:r>
              <w:t>9.75</w:t>
            </w:r>
          </w:p>
        </w:tc>
      </w:tr>
      <w:tr w:rsidR="002227BF" w14:paraId="4D994605" w14:textId="77777777" w:rsidTr="002227BF">
        <w:tc>
          <w:tcPr>
            <w:tcW w:w="1407" w:type="dxa"/>
          </w:tcPr>
          <w:p w14:paraId="0E099E63" w14:textId="4CFDD824" w:rsidR="002227BF" w:rsidRDefault="002227BF" w:rsidP="002644A5">
            <w:r>
              <w:t>G3PRALS4</w:t>
            </w:r>
          </w:p>
        </w:tc>
        <w:tc>
          <w:tcPr>
            <w:tcW w:w="1327" w:type="dxa"/>
          </w:tcPr>
          <w:p w14:paraId="220DF523" w14:textId="4BB55DD5" w:rsidR="002227BF" w:rsidRDefault="002227BF" w:rsidP="002644A5">
            <w:r>
              <w:t>Algae</w:t>
            </w:r>
          </w:p>
        </w:tc>
        <w:tc>
          <w:tcPr>
            <w:tcW w:w="2341" w:type="dxa"/>
          </w:tcPr>
          <w:p w14:paraId="0C8209E6" w14:textId="5A2BC1DF" w:rsidR="002227BF" w:rsidRDefault="002227BF" w:rsidP="002644A5">
            <w:r>
              <w:t>Primary Producer</w:t>
            </w:r>
          </w:p>
        </w:tc>
        <w:tc>
          <w:tcPr>
            <w:tcW w:w="1130" w:type="dxa"/>
          </w:tcPr>
          <w:p w14:paraId="73C26949" w14:textId="57F3B7D2" w:rsidR="002227BF" w:rsidRDefault="002227BF" w:rsidP="002644A5">
            <w:r>
              <w:t>-22.7512</w:t>
            </w:r>
          </w:p>
        </w:tc>
        <w:tc>
          <w:tcPr>
            <w:tcW w:w="884" w:type="dxa"/>
          </w:tcPr>
          <w:p w14:paraId="044E0039" w14:textId="69AAE181" w:rsidR="002227BF" w:rsidRDefault="002227BF" w:rsidP="002644A5">
            <w:r>
              <w:t>8.5011</w:t>
            </w:r>
          </w:p>
        </w:tc>
        <w:tc>
          <w:tcPr>
            <w:tcW w:w="764" w:type="dxa"/>
          </w:tcPr>
          <w:p w14:paraId="3F6B30FF" w14:textId="39B032DA" w:rsidR="002227BF" w:rsidRDefault="002227BF" w:rsidP="002644A5">
            <w:r>
              <w:t>16.44</w:t>
            </w:r>
          </w:p>
        </w:tc>
        <w:tc>
          <w:tcPr>
            <w:tcW w:w="764" w:type="dxa"/>
          </w:tcPr>
          <w:p w14:paraId="0E437983" w14:textId="7E42BBAD" w:rsidR="002227BF" w:rsidRDefault="002227BF" w:rsidP="002644A5">
            <w:r>
              <w:t>2.22</w:t>
            </w:r>
          </w:p>
        </w:tc>
      </w:tr>
      <w:tr w:rsidR="002227BF" w14:paraId="0A0F7562" w14:textId="77777777" w:rsidTr="002227BF">
        <w:tc>
          <w:tcPr>
            <w:tcW w:w="1407" w:type="dxa"/>
            <w:tcBorders>
              <w:bottom w:val="single" w:sz="4" w:space="0" w:color="auto"/>
            </w:tcBorders>
          </w:tcPr>
          <w:p w14:paraId="43B2EB20" w14:textId="0B812913" w:rsidR="002227BF" w:rsidRDefault="002227BF" w:rsidP="002644A5">
            <w:r>
              <w:t>G3APSAS6</w:t>
            </w:r>
          </w:p>
        </w:tc>
        <w:tc>
          <w:tcPr>
            <w:tcW w:w="1327" w:type="dxa"/>
            <w:tcBorders>
              <w:bottom w:val="single" w:sz="4" w:space="0" w:color="auto"/>
            </w:tcBorders>
          </w:tcPr>
          <w:p w14:paraId="41F30AFC" w14:textId="442F15C9" w:rsidR="002227BF" w:rsidRDefault="002227BF" w:rsidP="002644A5">
            <w:r>
              <w:t>Trout</w:t>
            </w:r>
          </w:p>
        </w:tc>
        <w:tc>
          <w:tcPr>
            <w:tcW w:w="2341" w:type="dxa"/>
            <w:tcBorders>
              <w:bottom w:val="single" w:sz="4" w:space="0" w:color="auto"/>
            </w:tcBorders>
          </w:tcPr>
          <w:p w14:paraId="23F92FA7" w14:textId="2305070B" w:rsidR="002227BF" w:rsidRDefault="002227BF" w:rsidP="002644A5">
            <w:r>
              <w:t>Apex Predator</w:t>
            </w:r>
          </w:p>
        </w:tc>
        <w:tc>
          <w:tcPr>
            <w:tcW w:w="1130" w:type="dxa"/>
            <w:tcBorders>
              <w:bottom w:val="single" w:sz="4" w:space="0" w:color="auto"/>
            </w:tcBorders>
          </w:tcPr>
          <w:p w14:paraId="29A5E5CC" w14:textId="28ADE8A2" w:rsidR="002227BF" w:rsidRDefault="002227BF" w:rsidP="002644A5">
            <w:r>
              <w:t>-27.4798</w:t>
            </w:r>
          </w:p>
        </w:tc>
        <w:tc>
          <w:tcPr>
            <w:tcW w:w="884" w:type="dxa"/>
            <w:tcBorders>
              <w:bottom w:val="single" w:sz="4" w:space="0" w:color="auto"/>
            </w:tcBorders>
          </w:tcPr>
          <w:p w14:paraId="5C6D8B90" w14:textId="28274C83" w:rsidR="002227BF" w:rsidRDefault="002227BF" w:rsidP="002644A5">
            <w:r>
              <w:t>11.3337</w:t>
            </w:r>
          </w:p>
        </w:tc>
        <w:tc>
          <w:tcPr>
            <w:tcW w:w="764" w:type="dxa"/>
            <w:tcBorders>
              <w:bottom w:val="single" w:sz="4" w:space="0" w:color="auto"/>
            </w:tcBorders>
          </w:tcPr>
          <w:p w14:paraId="719005F3" w14:textId="3DB69AD5" w:rsidR="002227BF" w:rsidRDefault="002227BF" w:rsidP="002644A5">
            <w:r>
              <w:t>29.98</w:t>
            </w:r>
          </w:p>
        </w:tc>
        <w:tc>
          <w:tcPr>
            <w:tcW w:w="764" w:type="dxa"/>
            <w:tcBorders>
              <w:bottom w:val="single" w:sz="4" w:space="0" w:color="auto"/>
            </w:tcBorders>
          </w:tcPr>
          <w:p w14:paraId="3D413809" w14:textId="4CB381F6" w:rsidR="002227BF" w:rsidRDefault="002227BF" w:rsidP="002644A5">
            <w:r>
              <w:t>8.89</w:t>
            </w:r>
          </w:p>
        </w:tc>
      </w:tr>
    </w:tbl>
    <w:p w14:paraId="69F8D161" w14:textId="54DCE432" w:rsidR="003540D7" w:rsidRDefault="003540D7" w:rsidP="002644A5"/>
    <w:p w14:paraId="5D186183" w14:textId="77777777" w:rsidR="003540D7" w:rsidRDefault="003540D7" w:rsidP="002644A5"/>
    <w:p w14:paraId="161184F2" w14:textId="77777777" w:rsidR="002227BF" w:rsidRDefault="002227BF">
      <w:r>
        <w:br w:type="page"/>
      </w:r>
    </w:p>
    <w:p w14:paraId="41DA840D" w14:textId="69CDC528" w:rsidR="002644A5" w:rsidRDefault="002644A5" w:rsidP="002644A5">
      <w:r>
        <w:lastRenderedPageBreak/>
        <w:t xml:space="preserve">Table </w:t>
      </w:r>
      <w:r w:rsidR="003540D7">
        <w:t>3</w:t>
      </w:r>
      <w:r>
        <w:t xml:space="preserve">. Results of student learning outcomes.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6930"/>
        <w:gridCol w:w="1525"/>
      </w:tblGrid>
      <w:tr w:rsidR="002644A5" w14:paraId="5DFA8462" w14:textId="77777777" w:rsidTr="002644A5">
        <w:tc>
          <w:tcPr>
            <w:tcW w:w="895" w:type="dxa"/>
            <w:tcBorders>
              <w:top w:val="single" w:sz="4" w:space="0" w:color="auto"/>
              <w:bottom w:val="single" w:sz="4" w:space="0" w:color="auto"/>
            </w:tcBorders>
          </w:tcPr>
          <w:p w14:paraId="7708C8BA" w14:textId="77777777" w:rsidR="002644A5" w:rsidRDefault="002644A5" w:rsidP="002D5330">
            <w:r>
              <w:t>SLO #</w:t>
            </w:r>
          </w:p>
        </w:tc>
        <w:tc>
          <w:tcPr>
            <w:tcW w:w="6930" w:type="dxa"/>
            <w:tcBorders>
              <w:top w:val="single" w:sz="4" w:space="0" w:color="auto"/>
              <w:bottom w:val="single" w:sz="4" w:space="0" w:color="auto"/>
            </w:tcBorders>
          </w:tcPr>
          <w:p w14:paraId="270977E4" w14:textId="77777777" w:rsidR="002644A5" w:rsidRDefault="002644A5" w:rsidP="002D5330">
            <w:r>
              <w:t>Assessment Method</w:t>
            </w:r>
          </w:p>
        </w:tc>
        <w:tc>
          <w:tcPr>
            <w:tcW w:w="1525" w:type="dxa"/>
            <w:tcBorders>
              <w:top w:val="single" w:sz="4" w:space="0" w:color="auto"/>
              <w:bottom w:val="single" w:sz="4" w:space="0" w:color="auto"/>
            </w:tcBorders>
          </w:tcPr>
          <w:p w14:paraId="31492418" w14:textId="77777777" w:rsidR="002644A5" w:rsidRDefault="002644A5" w:rsidP="002D5330">
            <w:r>
              <w:t>Success Rate</w:t>
            </w:r>
          </w:p>
        </w:tc>
      </w:tr>
      <w:tr w:rsidR="002644A5" w14:paraId="67274CBE" w14:textId="77777777" w:rsidTr="002644A5">
        <w:tc>
          <w:tcPr>
            <w:tcW w:w="895" w:type="dxa"/>
            <w:tcBorders>
              <w:top w:val="single" w:sz="4" w:space="0" w:color="auto"/>
            </w:tcBorders>
          </w:tcPr>
          <w:p w14:paraId="6EB5915E" w14:textId="77777777" w:rsidR="002644A5" w:rsidRDefault="002644A5" w:rsidP="002D5330">
            <w:r>
              <w:t>SLO1</w:t>
            </w:r>
          </w:p>
        </w:tc>
        <w:tc>
          <w:tcPr>
            <w:tcW w:w="6930" w:type="dxa"/>
            <w:tcBorders>
              <w:top w:val="single" w:sz="4" w:space="0" w:color="auto"/>
            </w:tcBorders>
          </w:tcPr>
          <w:p w14:paraId="4696C752" w14:textId="77777777" w:rsidR="002644A5" w:rsidRDefault="002644A5" w:rsidP="002D5330">
            <w:r>
              <w:t>Successful capture of a variety of aquatic organisms by students</w:t>
            </w:r>
          </w:p>
        </w:tc>
        <w:tc>
          <w:tcPr>
            <w:tcW w:w="1525" w:type="dxa"/>
            <w:tcBorders>
              <w:top w:val="single" w:sz="4" w:space="0" w:color="auto"/>
            </w:tcBorders>
          </w:tcPr>
          <w:p w14:paraId="21697E84" w14:textId="77777777" w:rsidR="002644A5" w:rsidRDefault="002644A5" w:rsidP="002D5330">
            <w:r>
              <w:t>100%</w:t>
            </w:r>
          </w:p>
        </w:tc>
      </w:tr>
      <w:tr w:rsidR="002644A5" w14:paraId="40530439" w14:textId="77777777" w:rsidTr="002644A5">
        <w:tc>
          <w:tcPr>
            <w:tcW w:w="895" w:type="dxa"/>
          </w:tcPr>
          <w:p w14:paraId="69B7F71A" w14:textId="77777777" w:rsidR="002644A5" w:rsidRDefault="002644A5" w:rsidP="002D5330">
            <w:r>
              <w:t>SLO2</w:t>
            </w:r>
          </w:p>
        </w:tc>
        <w:tc>
          <w:tcPr>
            <w:tcW w:w="6930" w:type="dxa"/>
          </w:tcPr>
          <w:p w14:paraId="518F97BB" w14:textId="77777777" w:rsidR="002644A5" w:rsidRDefault="002644A5" w:rsidP="002D5330">
            <w:r>
              <w:t>Determination of broad taxonomic categories by students, corrected when necessary by the instructor (see Table 1)</w:t>
            </w:r>
          </w:p>
        </w:tc>
        <w:tc>
          <w:tcPr>
            <w:tcW w:w="1525" w:type="dxa"/>
          </w:tcPr>
          <w:p w14:paraId="0CBCC15F" w14:textId="77777777" w:rsidR="002644A5" w:rsidRDefault="002644A5" w:rsidP="002D5330">
            <w:r>
              <w:t>92.3%</w:t>
            </w:r>
          </w:p>
        </w:tc>
      </w:tr>
      <w:tr w:rsidR="002644A5" w14:paraId="5CF94613" w14:textId="77777777" w:rsidTr="002644A5">
        <w:tc>
          <w:tcPr>
            <w:tcW w:w="895" w:type="dxa"/>
          </w:tcPr>
          <w:p w14:paraId="4BD5C6B6" w14:textId="77777777" w:rsidR="002644A5" w:rsidRDefault="002644A5" w:rsidP="002D5330">
            <w:r>
              <w:t>SLO3</w:t>
            </w:r>
          </w:p>
        </w:tc>
        <w:tc>
          <w:tcPr>
            <w:tcW w:w="6930" w:type="dxa"/>
          </w:tcPr>
          <w:p w14:paraId="6335234F" w14:textId="0EE98140" w:rsidR="002644A5" w:rsidRDefault="002644A5" w:rsidP="002D5330">
            <w:r>
              <w:t>Tentative assignment of samples to a trophic level by students, with justification to the instructor for why (these were reassessed later in the R tutorial)</w:t>
            </w:r>
          </w:p>
        </w:tc>
        <w:tc>
          <w:tcPr>
            <w:tcW w:w="1525" w:type="dxa"/>
          </w:tcPr>
          <w:p w14:paraId="08987CD2" w14:textId="77777777" w:rsidR="002644A5" w:rsidRDefault="002644A5" w:rsidP="002D5330">
            <w:r>
              <w:t>100%</w:t>
            </w:r>
          </w:p>
        </w:tc>
      </w:tr>
      <w:tr w:rsidR="002644A5" w14:paraId="79BB6130" w14:textId="77777777" w:rsidTr="002644A5">
        <w:tc>
          <w:tcPr>
            <w:tcW w:w="895" w:type="dxa"/>
          </w:tcPr>
          <w:p w14:paraId="6202332C" w14:textId="77777777" w:rsidR="002644A5" w:rsidRDefault="002644A5" w:rsidP="002D5330">
            <w:r>
              <w:t>SLO4</w:t>
            </w:r>
          </w:p>
        </w:tc>
        <w:tc>
          <w:tcPr>
            <w:tcW w:w="6930" w:type="dxa"/>
          </w:tcPr>
          <w:p w14:paraId="09720AE3" w14:textId="5D68585D" w:rsidR="002644A5" w:rsidRDefault="002644A5" w:rsidP="002D5330">
            <w:r>
              <w:t>Laboratory activities supervised by the instructor and/or teaching assistant</w:t>
            </w:r>
          </w:p>
        </w:tc>
        <w:tc>
          <w:tcPr>
            <w:tcW w:w="1525" w:type="dxa"/>
          </w:tcPr>
          <w:p w14:paraId="77184927" w14:textId="77777777" w:rsidR="002644A5" w:rsidRDefault="002644A5" w:rsidP="002D5330">
            <w:r>
              <w:t>100%</w:t>
            </w:r>
          </w:p>
        </w:tc>
      </w:tr>
      <w:tr w:rsidR="002644A5" w14:paraId="6F26B45E" w14:textId="77777777" w:rsidTr="002644A5">
        <w:tc>
          <w:tcPr>
            <w:tcW w:w="895" w:type="dxa"/>
          </w:tcPr>
          <w:p w14:paraId="248C70BD" w14:textId="77777777" w:rsidR="002644A5" w:rsidRDefault="002644A5" w:rsidP="002D5330">
            <w:r>
              <w:t>SLO5</w:t>
            </w:r>
          </w:p>
        </w:tc>
        <w:tc>
          <w:tcPr>
            <w:tcW w:w="6930" w:type="dxa"/>
          </w:tcPr>
          <w:p w14:paraId="3ACDD7B4" w14:textId="77777777" w:rsidR="002644A5" w:rsidRDefault="002644A5" w:rsidP="002D5330">
            <w:r>
              <w:t>Graded R tutorial with numerous questions answered (including a bonus question; see supplemental file X)</w:t>
            </w:r>
          </w:p>
        </w:tc>
        <w:tc>
          <w:tcPr>
            <w:tcW w:w="1525" w:type="dxa"/>
          </w:tcPr>
          <w:p w14:paraId="05D8F474" w14:textId="77777777" w:rsidR="002644A5" w:rsidRDefault="002644A5" w:rsidP="002D5330">
            <w:r>
              <w:t>104%</w:t>
            </w:r>
          </w:p>
        </w:tc>
      </w:tr>
      <w:tr w:rsidR="002644A5" w14:paraId="766586DB" w14:textId="77777777" w:rsidTr="002644A5">
        <w:tc>
          <w:tcPr>
            <w:tcW w:w="895" w:type="dxa"/>
          </w:tcPr>
          <w:p w14:paraId="3AE27D20" w14:textId="77777777" w:rsidR="002644A5" w:rsidRDefault="002644A5" w:rsidP="002D5330">
            <w:r>
              <w:t>SLO6</w:t>
            </w:r>
          </w:p>
        </w:tc>
        <w:tc>
          <w:tcPr>
            <w:tcW w:w="6930" w:type="dxa"/>
          </w:tcPr>
          <w:p w14:paraId="1DE6FB96" w14:textId="77777777" w:rsidR="002644A5" w:rsidRDefault="002644A5" w:rsidP="002D5330">
            <w:r>
              <w:t xml:space="preserve">Graded laboratory report modeled after a peer-reviewed scientific article </w:t>
            </w:r>
          </w:p>
        </w:tc>
        <w:tc>
          <w:tcPr>
            <w:tcW w:w="1525" w:type="dxa"/>
          </w:tcPr>
          <w:p w14:paraId="414E5D7E" w14:textId="77777777" w:rsidR="002644A5" w:rsidRDefault="002644A5" w:rsidP="002D5330">
            <w:r>
              <w:t>82.2%</w:t>
            </w:r>
          </w:p>
        </w:tc>
      </w:tr>
      <w:tr w:rsidR="002644A5" w14:paraId="0289FAF3" w14:textId="77777777" w:rsidTr="002644A5">
        <w:tc>
          <w:tcPr>
            <w:tcW w:w="895" w:type="dxa"/>
          </w:tcPr>
          <w:p w14:paraId="2FF388D4" w14:textId="77777777" w:rsidR="002644A5" w:rsidRDefault="002644A5" w:rsidP="002D5330">
            <w:r>
              <w:t>SLO7</w:t>
            </w:r>
          </w:p>
        </w:tc>
        <w:tc>
          <w:tcPr>
            <w:tcW w:w="6930" w:type="dxa"/>
          </w:tcPr>
          <w:p w14:paraId="2CD4FDDD" w14:textId="229572C3" w:rsidR="002644A5" w:rsidRDefault="002644A5" w:rsidP="002D5330">
            <w:r>
              <w:t>Graded pre-laboratory worksheets covering stream ecology terminology</w:t>
            </w:r>
          </w:p>
        </w:tc>
        <w:tc>
          <w:tcPr>
            <w:tcW w:w="1525" w:type="dxa"/>
          </w:tcPr>
          <w:p w14:paraId="021BE0C1" w14:textId="77777777" w:rsidR="002644A5" w:rsidRDefault="002644A5" w:rsidP="002D5330">
            <w:r>
              <w:t>Not assessed</w:t>
            </w:r>
          </w:p>
        </w:tc>
      </w:tr>
      <w:tr w:rsidR="002644A5" w14:paraId="3BCC3DEC" w14:textId="77777777" w:rsidTr="002644A5">
        <w:tc>
          <w:tcPr>
            <w:tcW w:w="895" w:type="dxa"/>
            <w:tcBorders>
              <w:bottom w:val="single" w:sz="4" w:space="0" w:color="auto"/>
            </w:tcBorders>
          </w:tcPr>
          <w:p w14:paraId="026CDD8D" w14:textId="77777777" w:rsidR="002644A5" w:rsidRDefault="002644A5" w:rsidP="002D5330">
            <w:r>
              <w:t>SLO8</w:t>
            </w:r>
          </w:p>
        </w:tc>
        <w:tc>
          <w:tcPr>
            <w:tcW w:w="6930" w:type="dxa"/>
            <w:tcBorders>
              <w:bottom w:val="single" w:sz="4" w:space="0" w:color="auto"/>
            </w:tcBorders>
          </w:tcPr>
          <w:p w14:paraId="257C2736" w14:textId="6CD2A24E" w:rsidR="002644A5" w:rsidRDefault="002644A5" w:rsidP="002D5330">
            <w:r>
              <w:t>Graded pre-laboratory worksheets covering stable isotopes terminology</w:t>
            </w:r>
          </w:p>
        </w:tc>
        <w:tc>
          <w:tcPr>
            <w:tcW w:w="1525" w:type="dxa"/>
            <w:tcBorders>
              <w:bottom w:val="single" w:sz="4" w:space="0" w:color="auto"/>
            </w:tcBorders>
          </w:tcPr>
          <w:p w14:paraId="26F90F49" w14:textId="77777777" w:rsidR="002644A5" w:rsidRDefault="002644A5" w:rsidP="002D5330">
            <w:r>
              <w:t>Not assessed</w:t>
            </w:r>
          </w:p>
        </w:tc>
      </w:tr>
    </w:tbl>
    <w:p w14:paraId="25705320" w14:textId="77777777" w:rsidR="002644A5" w:rsidRDefault="002644A5" w:rsidP="002644A5"/>
    <w:p w14:paraId="5C7CFBF3" w14:textId="77777777" w:rsidR="002644A5" w:rsidRDefault="002644A5" w:rsidP="00FB4CDC"/>
    <w:sectPr w:rsidR="002644A5" w:rsidSect="00484E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Derek Houston" w:date="2019-06-11T11:06:00Z" w:initials="DDH">
    <w:p w14:paraId="0AB9003E" w14:textId="77777777" w:rsidR="00FC6104" w:rsidRPr="00FD3DBA" w:rsidRDefault="00FC6104" w:rsidP="00FD3DBA">
      <w:pPr>
        <w:pStyle w:val="Heading1"/>
        <w:shd w:val="clear" w:color="auto" w:fill="FFFFFF"/>
        <w:spacing w:before="0" w:beforeAutospacing="0" w:after="150" w:afterAutospacing="0"/>
        <w:textAlignment w:val="baseline"/>
        <w:rPr>
          <w:rFonts w:ascii="Arial" w:eastAsia="Times New Roman" w:hAnsi="Arial" w:cs="Arial"/>
          <w:color w:val="333333"/>
          <w:sz w:val="30"/>
          <w:szCs w:val="30"/>
        </w:rPr>
      </w:pPr>
      <w:r>
        <w:rPr>
          <w:rStyle w:val="CommentReference"/>
        </w:rPr>
        <w:annotationRef/>
      </w:r>
      <w:r w:rsidRPr="00FD3DBA">
        <w:rPr>
          <w:rFonts w:ascii="Arial" w:eastAsia="Times New Roman" w:hAnsi="Arial" w:cs="Arial"/>
          <w:color w:val="333333"/>
          <w:sz w:val="30"/>
          <w:szCs w:val="30"/>
        </w:rPr>
        <w:t>Use of stable isotopes to determine diets of living and extinct bears</w:t>
      </w:r>
    </w:p>
    <w:p w14:paraId="764AFEF8" w14:textId="77777777" w:rsidR="00FC6104" w:rsidRPr="00FD3DBA" w:rsidRDefault="00FC6104" w:rsidP="00FD3DBA">
      <w:pPr>
        <w:shd w:val="clear" w:color="auto" w:fill="FFFFFF"/>
        <w:spacing w:after="225" w:line="288" w:lineRule="atLeast"/>
        <w:textAlignment w:val="baseline"/>
        <w:rPr>
          <w:rFonts w:ascii="Arial" w:hAnsi="Arial" w:cs="Arial"/>
          <w:color w:val="333333"/>
          <w:sz w:val="18"/>
          <w:szCs w:val="18"/>
        </w:rPr>
      </w:pPr>
      <w:r w:rsidRPr="00FD3DBA">
        <w:rPr>
          <w:rFonts w:ascii="Arial" w:hAnsi="Arial" w:cs="Arial"/>
          <w:color w:val="333333"/>
          <w:sz w:val="18"/>
          <w:szCs w:val="18"/>
        </w:rPr>
        <w:t xml:space="preserve">G. V. </w:t>
      </w:r>
      <w:proofErr w:type="spellStart"/>
      <w:r w:rsidRPr="00FD3DBA">
        <w:rPr>
          <w:rFonts w:ascii="Arial" w:hAnsi="Arial" w:cs="Arial"/>
          <w:color w:val="333333"/>
          <w:sz w:val="18"/>
          <w:szCs w:val="18"/>
        </w:rPr>
        <w:t>Hilderbrand</w:t>
      </w:r>
      <w:proofErr w:type="spellEnd"/>
      <w:proofErr w:type="gramStart"/>
      <w:r w:rsidRPr="00FD3DBA">
        <w:rPr>
          <w:rFonts w:ascii="Arial" w:hAnsi="Arial" w:cs="Arial"/>
          <w:color w:val="333333"/>
          <w:sz w:val="18"/>
          <w:szCs w:val="18"/>
        </w:rPr>
        <w:t>, ,</w:t>
      </w:r>
      <w:proofErr w:type="gramEnd"/>
      <w:r w:rsidRPr="00FD3DBA">
        <w:rPr>
          <w:rFonts w:ascii="Arial" w:hAnsi="Arial" w:cs="Arial"/>
          <w:color w:val="333333"/>
          <w:sz w:val="18"/>
          <w:szCs w:val="18"/>
        </w:rPr>
        <w:t xml:space="preserve"> S. D. Farley, , C. T. Robbins, , T. A. Hanley, , K. Titus, and , C. </w:t>
      </w:r>
      <w:proofErr w:type="spellStart"/>
      <w:r w:rsidRPr="00FD3DBA">
        <w:rPr>
          <w:rFonts w:ascii="Arial" w:hAnsi="Arial" w:cs="Arial"/>
          <w:color w:val="333333"/>
          <w:sz w:val="18"/>
          <w:szCs w:val="18"/>
        </w:rPr>
        <w:t>Servheen</w:t>
      </w:r>
      <w:proofErr w:type="spellEnd"/>
    </w:p>
    <w:p w14:paraId="362475FE" w14:textId="77777777" w:rsidR="00FC6104" w:rsidRPr="00FD3DBA" w:rsidRDefault="006448C7" w:rsidP="00FD3DBA">
      <w:pPr>
        <w:rPr>
          <w:rFonts w:ascii="Times New Roman" w:eastAsia="Times New Roman" w:hAnsi="Times New Roman" w:cs="Times New Roman"/>
        </w:rPr>
      </w:pPr>
      <w:r>
        <w:rPr>
          <w:rFonts w:ascii="Times New Roman" w:eastAsia="Times New Roman" w:hAnsi="Times New Roman" w:cs="Times New Roman"/>
          <w:noProof/>
        </w:rPr>
        <w:pict w14:anchorId="3C4CC72B">
          <v:rect id="_x0000_i1026" alt="" style="width:.45pt;height:.05pt;mso-width-percent:0;mso-height-percent:0;mso-width-percent:0;mso-height-percent:0" o:hrpct="1" o:hralign="center" o:hrstd="t" o:hrnoshade="t" o:hr="t" fillcolor="#cbcbcb" stroked="f"/>
        </w:pict>
      </w:r>
    </w:p>
    <w:p w14:paraId="2FCF5B87" w14:textId="77777777" w:rsidR="00FC6104" w:rsidRPr="00FD3DBA" w:rsidRDefault="00FC6104" w:rsidP="00FD3DBA">
      <w:pPr>
        <w:shd w:val="clear" w:color="auto" w:fill="FFFFFF"/>
        <w:spacing w:line="288" w:lineRule="atLeast"/>
        <w:textAlignment w:val="baseline"/>
        <w:rPr>
          <w:rFonts w:ascii="Arial" w:hAnsi="Arial" w:cs="Arial"/>
          <w:color w:val="333333"/>
          <w:sz w:val="18"/>
          <w:szCs w:val="18"/>
        </w:rPr>
      </w:pPr>
      <w:r w:rsidRPr="00FD3DBA">
        <w:rPr>
          <w:rFonts w:ascii="inherit" w:hAnsi="inherit" w:cs="Arial"/>
          <w:i/>
          <w:iCs/>
          <w:color w:val="333333"/>
          <w:sz w:val="18"/>
          <w:szCs w:val="18"/>
          <w:bdr w:val="none" w:sz="0" w:space="0" w:color="auto" w:frame="1"/>
        </w:rPr>
        <w:t>Canadian Journal of Zoology</w:t>
      </w:r>
      <w:r w:rsidRPr="00FD3DBA">
        <w:rPr>
          <w:rFonts w:ascii="Arial" w:hAnsi="Arial" w:cs="Arial"/>
          <w:color w:val="333333"/>
          <w:sz w:val="18"/>
          <w:szCs w:val="18"/>
        </w:rPr>
        <w:t>, 1996, 74(11): 2080-2088</w:t>
      </w:r>
    </w:p>
    <w:p w14:paraId="7BC33DB7" w14:textId="0C2383B4" w:rsidR="00FC6104" w:rsidRDefault="00FC6104">
      <w:pPr>
        <w:pStyle w:val="CommentText"/>
      </w:pPr>
    </w:p>
  </w:comment>
  <w:comment w:id="18" w:author="Derek Houston" w:date="2019-06-11T13:30:00Z" w:initials="DDH">
    <w:p w14:paraId="132EA5BE" w14:textId="72709837" w:rsidR="00FC6104" w:rsidRDefault="00FC6104">
      <w:pPr>
        <w:pStyle w:val="CommentText"/>
      </w:pPr>
      <w:r>
        <w:rPr>
          <w:rStyle w:val="CommentReference"/>
        </w:rPr>
        <w:annotationRef/>
      </w:r>
      <w:r>
        <w:t>Finish the terminology stuff out: Fractionation especially</w:t>
      </w:r>
    </w:p>
    <w:p w14:paraId="3257EECA" w14:textId="77777777" w:rsidR="00FC6104" w:rsidRDefault="00FC6104">
      <w:pPr>
        <w:pStyle w:val="CommentText"/>
      </w:pPr>
    </w:p>
    <w:p w14:paraId="648C7834" w14:textId="7BEC5767" w:rsidR="00FC6104" w:rsidRDefault="00FC6104">
      <w:pPr>
        <w:pStyle w:val="CommentText"/>
      </w:pPr>
      <w:r>
        <w:t xml:space="preserve">Also add in a bit about trophic levels in stream ecosystems: CPOM, etc. </w:t>
      </w:r>
    </w:p>
  </w:comment>
  <w:comment w:id="19" w:author="Derek Houston" w:date="2019-06-19T14:32:00Z" w:initials="DDH">
    <w:p w14:paraId="616372F2" w14:textId="22E1F657" w:rsidR="00FC6104" w:rsidRDefault="00FC6104">
      <w:pPr>
        <w:pStyle w:val="CommentText"/>
      </w:pPr>
      <w:r>
        <w:rPr>
          <w:rStyle w:val="CommentReference"/>
        </w:rPr>
        <w:annotationRef/>
      </w:r>
      <w:r>
        <w:t xml:space="preserve">I think technically they consume the biofilm that accumulates on CPOM, destroying the leaf/stick in the process, but is that too detailed for this? </w:t>
      </w:r>
    </w:p>
  </w:comment>
  <w:comment w:id="20" w:author="Hannah" w:date="2019-07-25T15:27:00Z" w:initials="HMC">
    <w:p w14:paraId="6FA2BE63" w14:textId="3530482F" w:rsidR="00FC6104" w:rsidRDefault="00FC6104">
      <w:pPr>
        <w:pStyle w:val="CommentText"/>
      </w:pPr>
      <w:r>
        <w:rPr>
          <w:rStyle w:val="CommentReference"/>
        </w:rPr>
        <w:annotationRef/>
      </w:r>
      <w:r>
        <w:t xml:space="preserve">I don’t think it would be too detailed – we might get </w:t>
      </w:r>
      <w:proofErr w:type="spellStart"/>
      <w:r>
        <w:t>macroinvert</w:t>
      </w:r>
      <w:proofErr w:type="spellEnd"/>
      <w:r>
        <w:t xml:space="preserve"> people as reviewers.</w:t>
      </w:r>
    </w:p>
  </w:comment>
  <w:comment w:id="21" w:author="Hannah" w:date="2019-06-27T10:11:00Z" w:initials="HMC">
    <w:p w14:paraId="4BC582C6" w14:textId="0DA0ACB5" w:rsidR="00FC6104" w:rsidRDefault="00FC6104">
      <w:pPr>
        <w:pStyle w:val="CommentText"/>
      </w:pPr>
      <w:r>
        <w:rPr>
          <w:rStyle w:val="CommentReference"/>
        </w:rPr>
        <w:annotationRef/>
      </w:r>
      <w:r>
        <w:t>We might want to be specific about rough size of the clip for those who haven’t dealt with fin clips before. I don’t know what that size is.</w:t>
      </w:r>
    </w:p>
  </w:comment>
  <w:comment w:id="34" w:author="Derek Houston" w:date="2019-06-20T17:06:00Z" w:initials="DDH">
    <w:p w14:paraId="1FE7B410" w14:textId="5206E5FE" w:rsidR="00FC6104" w:rsidRDefault="00FC6104">
      <w:pPr>
        <w:pStyle w:val="CommentText"/>
      </w:pPr>
      <w:r>
        <w:rPr>
          <w:rStyle w:val="CommentReference"/>
        </w:rPr>
        <w:annotationRef/>
      </w:r>
      <w:r>
        <w:t xml:space="preserve">Let me know what else needs to be added in here. </w:t>
      </w:r>
    </w:p>
  </w:comment>
  <w:comment w:id="35" w:author="Hannah" w:date="2019-07-25T15:30:00Z" w:initials="HMC">
    <w:p w14:paraId="5C540737" w14:textId="52D1A038" w:rsidR="00FC6104" w:rsidRDefault="00FC6104">
      <w:pPr>
        <w:pStyle w:val="CommentText"/>
      </w:pPr>
      <w:r>
        <w:rPr>
          <w:rStyle w:val="CommentReference"/>
        </w:rPr>
        <w:annotationRef/>
      </w:r>
      <w:r>
        <w:t>I think it’s plenty. Al and Susy may add more.</w:t>
      </w:r>
    </w:p>
  </w:comment>
  <w:comment w:id="38" w:author="Hannah" w:date="2019-06-27T10:46:00Z" w:initials="HMC">
    <w:p w14:paraId="305195ED" w14:textId="6EDB982B" w:rsidR="00FC6104" w:rsidRDefault="00FC6104">
      <w:pPr>
        <w:pStyle w:val="CommentText"/>
      </w:pPr>
      <w:r>
        <w:rPr>
          <w:rStyle w:val="CommentReference"/>
        </w:rPr>
        <w:annotationRef/>
      </w:r>
      <w:r>
        <w:t>We don’t want to encourage self-selection. All the teaching lit is against it. I always number people off or have my LMS randomize them into groups.</w:t>
      </w:r>
    </w:p>
  </w:comment>
  <w:comment w:id="41" w:author="Hannah" w:date="2019-07-25T15:31:00Z" w:initials="HMC">
    <w:p w14:paraId="164BD2B5" w14:textId="4C3D02CB" w:rsidR="00FC6104" w:rsidRDefault="00FC6104">
      <w:pPr>
        <w:pStyle w:val="CommentText"/>
      </w:pPr>
      <w:r>
        <w:rPr>
          <w:rStyle w:val="CommentReference"/>
        </w:rPr>
        <w:annotationRef/>
      </w:r>
      <w:r>
        <w:t>Is this where we should talk about the optional exercise?</w:t>
      </w:r>
    </w:p>
  </w:comment>
  <w:comment w:id="48" w:author="Hannah" w:date="2019-07-25T15:46:00Z" w:initials="HMC">
    <w:p w14:paraId="5C523267" w14:textId="77777777" w:rsidR="00B3788D" w:rsidRDefault="00B3788D" w:rsidP="00B3788D">
      <w:pPr>
        <w:pStyle w:val="CommentText"/>
      </w:pPr>
      <w:r>
        <w:rPr>
          <w:rStyle w:val="CommentReference"/>
        </w:rPr>
        <w:annotationRef/>
      </w:r>
      <w:r>
        <w:t xml:space="preserve">Hadley Wickham, Romain François, Lionel Henry and Kirill Müller (2019). </w:t>
      </w:r>
      <w:proofErr w:type="spellStart"/>
      <w:r>
        <w:t>dplyr</w:t>
      </w:r>
      <w:proofErr w:type="spellEnd"/>
      <w:r>
        <w:t>: A Grammar of Data Manipulation. R package version</w:t>
      </w:r>
    </w:p>
    <w:p w14:paraId="5C284B0F" w14:textId="58647FB2" w:rsidR="00B3788D" w:rsidRDefault="00B3788D" w:rsidP="00B3788D">
      <w:pPr>
        <w:pStyle w:val="CommentText"/>
      </w:pPr>
      <w:r>
        <w:t xml:space="preserve">  0.8.2. https://CRAN.R-project.org/package=dplyr</w:t>
      </w:r>
    </w:p>
  </w:comment>
  <w:comment w:id="57" w:author="Hannah" w:date="2019-07-25T15:45:00Z" w:initials="HMC">
    <w:p w14:paraId="6203B137" w14:textId="4CC5814B" w:rsidR="00B3788D" w:rsidRDefault="00B3788D">
      <w:pPr>
        <w:pStyle w:val="CommentText"/>
      </w:pPr>
      <w:r>
        <w:rPr>
          <w:rStyle w:val="CommentReference"/>
        </w:rPr>
        <w:annotationRef/>
      </w:r>
      <w:r w:rsidRPr="00B3788D">
        <w:t xml:space="preserve">Andrew Parnell (2019). </w:t>
      </w:r>
      <w:proofErr w:type="spellStart"/>
      <w:r w:rsidRPr="00B3788D">
        <w:t>simmr</w:t>
      </w:r>
      <w:proofErr w:type="spellEnd"/>
      <w:r w:rsidRPr="00B3788D">
        <w:t>: A Stable Isotope Mixing Model. R package version 0.4.1. https://CRAN.R-project.org/package=simmr</w:t>
      </w:r>
    </w:p>
  </w:comment>
  <w:comment w:id="81" w:author="Derek Houston" w:date="2019-06-25T16:30:00Z" w:initials="DDH">
    <w:p w14:paraId="6A529797" w14:textId="33CF4C8B" w:rsidR="00FC6104" w:rsidRDefault="00FC6104">
      <w:pPr>
        <w:pStyle w:val="CommentText"/>
      </w:pPr>
      <w:r>
        <w:rPr>
          <w:rStyle w:val="CommentReference"/>
        </w:rPr>
        <w:annotationRef/>
      </w:r>
      <w:r>
        <w:t xml:space="preserve">Should student examples of these be included as figures too? </w:t>
      </w:r>
    </w:p>
  </w:comment>
  <w:comment w:id="82" w:author="Hannah" w:date="2019-07-25T15:32:00Z" w:initials="HMC">
    <w:p w14:paraId="5BA10FC5" w14:textId="60AD9B88" w:rsidR="00FC6104" w:rsidRDefault="00FC6104">
      <w:pPr>
        <w:pStyle w:val="CommentText"/>
      </w:pPr>
      <w:r>
        <w:rPr>
          <w:rStyle w:val="CommentReference"/>
        </w:rPr>
        <w:annotationRef/>
      </w:r>
      <w:r>
        <w:t>Yes, if we go with a journal that allows more figures.</w:t>
      </w:r>
    </w:p>
  </w:comment>
  <w:comment w:id="83" w:author="Hannah" w:date="2019-07-25T15:52:00Z" w:initials="HMC">
    <w:p w14:paraId="16C507B8" w14:textId="63AB8DDE" w:rsidR="00B3788D" w:rsidRDefault="00B3788D">
      <w:pPr>
        <w:pStyle w:val="CommentText"/>
      </w:pPr>
      <w:r>
        <w:rPr>
          <w:rStyle w:val="CommentReference"/>
        </w:rPr>
        <w:annotationRef/>
      </w:r>
      <w:r>
        <w:t>We’ll need this same information once the exercise has been tested by Autumn and/or Taylor.</w:t>
      </w:r>
    </w:p>
  </w:comment>
  <w:comment w:id="84" w:author="Derek Houston" w:date="2019-06-26T17:07:00Z" w:initials="DDH">
    <w:p w14:paraId="0764A698" w14:textId="1B6678EA" w:rsidR="00FC6104" w:rsidRDefault="00FC6104">
      <w:pPr>
        <w:pStyle w:val="CommentText"/>
      </w:pPr>
      <w:r>
        <w:rPr>
          <w:rStyle w:val="CommentReference"/>
        </w:rPr>
        <w:annotationRef/>
      </w:r>
      <w:r>
        <w:t xml:space="preserve">This section needs a lot more work, probably a lot more stuff included </w:t>
      </w:r>
    </w:p>
  </w:comment>
  <w:comment w:id="85" w:author="Hannah" w:date="2019-07-25T16:21:00Z" w:initials="HMC">
    <w:p w14:paraId="2006D7B4" w14:textId="486B06DE" w:rsidR="007C464D" w:rsidRDefault="007C464D">
      <w:pPr>
        <w:pStyle w:val="CommentText"/>
      </w:pPr>
      <w:r>
        <w:rPr>
          <w:rStyle w:val="CommentReference"/>
        </w:rPr>
        <w:annotationRef/>
      </w:r>
      <w:r>
        <w:t>Maybe something about learning how food webs work via the isotopes?</w:t>
      </w:r>
    </w:p>
  </w:comment>
  <w:comment w:id="86" w:author="Derek Houston" w:date="2019-06-26T16:25:00Z" w:initials="DDH">
    <w:p w14:paraId="01785425" w14:textId="2C46ED45" w:rsidR="00FC6104" w:rsidRDefault="00FC6104">
      <w:pPr>
        <w:pStyle w:val="CommentText"/>
      </w:pPr>
      <w:r>
        <w:rPr>
          <w:rStyle w:val="CommentReference"/>
        </w:rPr>
        <w:annotationRef/>
      </w:r>
      <w:r>
        <w:t xml:space="preserve">Stuart B. Hill, Steve Wilson, Kevin Watson (2004). Learning Ecology. A New Approach to Learning and Transforming Ecological Consciousness. (IN: E. V. O’Sullivan et al. Eds) </w:t>
      </w:r>
      <w:proofErr w:type="spellStart"/>
      <w:r>
        <w:t>Leraning</w:t>
      </w:r>
      <w:proofErr w:type="spellEnd"/>
      <w:r>
        <w:t xml:space="preserve"> Toward an Ecological Consciousness: Selected Transformative Practices. pages 47-64</w:t>
      </w:r>
    </w:p>
  </w:comment>
  <w:comment w:id="87" w:author="Hannah" w:date="2019-06-27T10:57:00Z" w:initials="HMC">
    <w:p w14:paraId="4F4C8669" w14:textId="214B72CB" w:rsidR="00FC6104" w:rsidRDefault="00FC6104">
      <w:pPr>
        <w:pStyle w:val="CommentText"/>
      </w:pPr>
      <w:r>
        <w:rPr>
          <w:rStyle w:val="CommentReference"/>
        </w:rPr>
        <w:annotationRef/>
      </w:r>
      <w:r>
        <w:t>:D</w:t>
      </w:r>
    </w:p>
  </w:comment>
  <w:comment w:id="88" w:author="Derek Houston" w:date="2019-06-19T14:24:00Z" w:initials="DDH">
    <w:p w14:paraId="1F8F8873" w14:textId="77777777" w:rsidR="00FC6104" w:rsidRDefault="00FC6104">
      <w:pPr>
        <w:pStyle w:val="CommentText"/>
      </w:pPr>
      <w:r>
        <w:rPr>
          <w:rStyle w:val="CommentReference"/>
        </w:rPr>
        <w:annotationRef/>
      </w:r>
      <w:r>
        <w:t>Merritt, RW, KW Cummins (1996) An introduction to the aquatic insects of North America 3</w:t>
      </w:r>
      <w:r w:rsidRPr="00BF3775">
        <w:rPr>
          <w:vertAlign w:val="superscript"/>
        </w:rPr>
        <w:t>rd</w:t>
      </w:r>
      <w:r>
        <w:t xml:space="preserve"> edition. Kendall/Hunt Publishing Company, Dubuque, IA. 862 pp</w:t>
      </w:r>
    </w:p>
    <w:p w14:paraId="1FBD90F1" w14:textId="77777777" w:rsidR="00FC6104" w:rsidRDefault="00FC6104">
      <w:pPr>
        <w:pStyle w:val="CommentText"/>
      </w:pPr>
    </w:p>
    <w:p w14:paraId="77212A74" w14:textId="6936AFAA" w:rsidR="00FC6104" w:rsidRDefault="00FC6104">
      <w:pPr>
        <w:pStyle w:val="CommentText"/>
      </w:pPr>
      <w:r>
        <w:t xml:space="preserve">Cite newer edition instead? Does it have the same figure? </w:t>
      </w:r>
    </w:p>
  </w:comment>
  <w:comment w:id="90" w:author="Hannah" w:date="2019-06-27T10:57:00Z" w:initials="HMC">
    <w:p w14:paraId="228ADBE1" w14:textId="5CC250AB" w:rsidR="00FC6104" w:rsidRDefault="00FC6104">
      <w:pPr>
        <w:pStyle w:val="CommentText"/>
      </w:pPr>
      <w:r>
        <w:rPr>
          <w:rStyle w:val="CommentReference"/>
        </w:rPr>
        <w:annotationRef/>
      </w:r>
      <w:r>
        <w:t>Al and Susy: Western students signed waivers for their images to be used. We need to include this information somewhere in the paper, but 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C33DB7" w15:done="0"/>
  <w15:commentEx w15:paraId="648C7834" w15:done="0"/>
  <w15:commentEx w15:paraId="616372F2" w15:done="0"/>
  <w15:commentEx w15:paraId="6FA2BE63" w15:paraIdParent="616372F2" w15:done="0"/>
  <w15:commentEx w15:paraId="4BC582C6" w15:done="0"/>
  <w15:commentEx w15:paraId="1FE7B410" w15:done="0"/>
  <w15:commentEx w15:paraId="5C540737" w15:paraIdParent="1FE7B410" w15:done="0"/>
  <w15:commentEx w15:paraId="305195ED" w15:done="0"/>
  <w15:commentEx w15:paraId="164BD2B5" w15:done="0"/>
  <w15:commentEx w15:paraId="5C284B0F" w15:done="0"/>
  <w15:commentEx w15:paraId="6203B137" w15:done="0"/>
  <w15:commentEx w15:paraId="6A529797" w15:done="0"/>
  <w15:commentEx w15:paraId="5BA10FC5" w15:paraIdParent="6A529797" w15:done="0"/>
  <w15:commentEx w15:paraId="16C507B8" w15:done="0"/>
  <w15:commentEx w15:paraId="0764A698" w15:done="0"/>
  <w15:commentEx w15:paraId="2006D7B4" w15:paraIdParent="0764A698" w15:done="0"/>
  <w15:commentEx w15:paraId="01785425" w15:done="0"/>
  <w15:commentEx w15:paraId="4F4C8669" w15:done="0"/>
  <w15:commentEx w15:paraId="77212A74" w15:done="0"/>
  <w15:commentEx w15:paraId="228ADB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C33DB7" w16cid:durableId="20B33CDA"/>
  <w16cid:commentId w16cid:paraId="648C7834" w16cid:durableId="20B33CDB"/>
  <w16cid:commentId w16cid:paraId="616372F2" w16cid:durableId="20B4C607"/>
  <w16cid:commentId w16cid:paraId="6FA2BE63" w16cid:durableId="20E448E2"/>
  <w16cid:commentId w16cid:paraId="4BC582C6" w16cid:durableId="20BF14D4"/>
  <w16cid:commentId w16cid:paraId="1FE7B410" w16cid:durableId="20B63B93"/>
  <w16cid:commentId w16cid:paraId="5C540737" w16cid:durableId="20E44992"/>
  <w16cid:commentId w16cid:paraId="305195ED" w16cid:durableId="20BF1CFA"/>
  <w16cid:commentId w16cid:paraId="164BD2B5" w16cid:durableId="20E449D5"/>
  <w16cid:commentId w16cid:paraId="5C284B0F" w16cid:durableId="20E44D49"/>
  <w16cid:commentId w16cid:paraId="6203B137" w16cid:durableId="20E44D03"/>
  <w16cid:commentId w16cid:paraId="6A529797" w16cid:durableId="20BCCABA"/>
  <w16cid:commentId w16cid:paraId="5BA10FC5" w16cid:durableId="20E449F7"/>
  <w16cid:commentId w16cid:paraId="16C507B8" w16cid:durableId="20E44EC9"/>
  <w16cid:commentId w16cid:paraId="0764A698" w16cid:durableId="20BE24BC"/>
  <w16cid:commentId w16cid:paraId="2006D7B4" w16cid:durableId="20E45583"/>
  <w16cid:commentId w16cid:paraId="01785425" w16cid:durableId="20BE1B0A"/>
  <w16cid:commentId w16cid:paraId="4F4C8669" w16cid:durableId="20BF1F7C"/>
  <w16cid:commentId w16cid:paraId="77212A74" w16cid:durableId="20B4C417"/>
  <w16cid:commentId w16cid:paraId="228ADBE1" w16cid:durableId="20BF1F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Times New Roman (Body C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C731F"/>
    <w:multiLevelType w:val="hybridMultilevel"/>
    <w:tmpl w:val="03BA4690"/>
    <w:lvl w:ilvl="0" w:tplc="9DD6982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745D"/>
    <w:multiLevelType w:val="hybridMultilevel"/>
    <w:tmpl w:val="57FA8CA4"/>
    <w:lvl w:ilvl="0" w:tplc="DF3EC77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97121"/>
    <w:multiLevelType w:val="hybridMultilevel"/>
    <w:tmpl w:val="B7D85086"/>
    <w:lvl w:ilvl="0" w:tplc="C24A28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C216F5"/>
    <w:multiLevelType w:val="hybridMultilevel"/>
    <w:tmpl w:val="AE163536"/>
    <w:lvl w:ilvl="0" w:tplc="C0B80D3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nnah">
    <w15:presenceInfo w15:providerId="None" w15:userId="Hannah"/>
  </w15:person>
  <w15:person w15:author="Derek Houston">
    <w15:presenceInfo w15:providerId="None" w15:userId="Derek Hous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503"/>
    <w:rsid w:val="00025F89"/>
    <w:rsid w:val="000506CB"/>
    <w:rsid w:val="00052A61"/>
    <w:rsid w:val="0007138A"/>
    <w:rsid w:val="00071B28"/>
    <w:rsid w:val="00081BA9"/>
    <w:rsid w:val="00093FCD"/>
    <w:rsid w:val="000A0B36"/>
    <w:rsid w:val="000B128A"/>
    <w:rsid w:val="000B57C5"/>
    <w:rsid w:val="000C1B9C"/>
    <w:rsid w:val="000C5CB4"/>
    <w:rsid w:val="000E63AD"/>
    <w:rsid w:val="00104D02"/>
    <w:rsid w:val="0014458D"/>
    <w:rsid w:val="00147351"/>
    <w:rsid w:val="00150271"/>
    <w:rsid w:val="00154183"/>
    <w:rsid w:val="0015728A"/>
    <w:rsid w:val="00157F59"/>
    <w:rsid w:val="001720FC"/>
    <w:rsid w:val="0019257D"/>
    <w:rsid w:val="001A31F1"/>
    <w:rsid w:val="001C5F49"/>
    <w:rsid w:val="001E30A0"/>
    <w:rsid w:val="001E6DE1"/>
    <w:rsid w:val="001E7D9B"/>
    <w:rsid w:val="001F1167"/>
    <w:rsid w:val="002069A9"/>
    <w:rsid w:val="00207BFF"/>
    <w:rsid w:val="002119AB"/>
    <w:rsid w:val="00213022"/>
    <w:rsid w:val="002171AC"/>
    <w:rsid w:val="002227BF"/>
    <w:rsid w:val="00226C19"/>
    <w:rsid w:val="00230F05"/>
    <w:rsid w:val="002341C2"/>
    <w:rsid w:val="00234FF0"/>
    <w:rsid w:val="002358CF"/>
    <w:rsid w:val="00236B0E"/>
    <w:rsid w:val="0024773C"/>
    <w:rsid w:val="002644A5"/>
    <w:rsid w:val="00270BF3"/>
    <w:rsid w:val="00270EB0"/>
    <w:rsid w:val="002A0FC7"/>
    <w:rsid w:val="002A7873"/>
    <w:rsid w:val="002B23A0"/>
    <w:rsid w:val="002B4877"/>
    <w:rsid w:val="002B52DF"/>
    <w:rsid w:val="002B6EE3"/>
    <w:rsid w:val="002D5330"/>
    <w:rsid w:val="002D63D7"/>
    <w:rsid w:val="00334AAA"/>
    <w:rsid w:val="003378E3"/>
    <w:rsid w:val="00345539"/>
    <w:rsid w:val="003526BE"/>
    <w:rsid w:val="003540D7"/>
    <w:rsid w:val="00372ECF"/>
    <w:rsid w:val="00381C38"/>
    <w:rsid w:val="00382F6B"/>
    <w:rsid w:val="0038675F"/>
    <w:rsid w:val="003B544D"/>
    <w:rsid w:val="003C410D"/>
    <w:rsid w:val="003D16CE"/>
    <w:rsid w:val="003D33A1"/>
    <w:rsid w:val="003D35FB"/>
    <w:rsid w:val="003E1EBA"/>
    <w:rsid w:val="003F1CA0"/>
    <w:rsid w:val="003F2FAC"/>
    <w:rsid w:val="00403419"/>
    <w:rsid w:val="00410578"/>
    <w:rsid w:val="00412F4F"/>
    <w:rsid w:val="004378DF"/>
    <w:rsid w:val="0044125A"/>
    <w:rsid w:val="00442664"/>
    <w:rsid w:val="00451B24"/>
    <w:rsid w:val="004649F2"/>
    <w:rsid w:val="0046512B"/>
    <w:rsid w:val="00466F78"/>
    <w:rsid w:val="00472045"/>
    <w:rsid w:val="004806EE"/>
    <w:rsid w:val="0048093C"/>
    <w:rsid w:val="00484E33"/>
    <w:rsid w:val="00494BFB"/>
    <w:rsid w:val="004B29B6"/>
    <w:rsid w:val="004C637E"/>
    <w:rsid w:val="004E3BCB"/>
    <w:rsid w:val="004F2982"/>
    <w:rsid w:val="004F2C6A"/>
    <w:rsid w:val="00541DE6"/>
    <w:rsid w:val="005543C6"/>
    <w:rsid w:val="00560057"/>
    <w:rsid w:val="00582F41"/>
    <w:rsid w:val="00585418"/>
    <w:rsid w:val="00596DC6"/>
    <w:rsid w:val="005A03A5"/>
    <w:rsid w:val="005D7D97"/>
    <w:rsid w:val="00607E1E"/>
    <w:rsid w:val="00623149"/>
    <w:rsid w:val="0063164E"/>
    <w:rsid w:val="006352F3"/>
    <w:rsid w:val="006448C7"/>
    <w:rsid w:val="00650C00"/>
    <w:rsid w:val="006522E0"/>
    <w:rsid w:val="0065687F"/>
    <w:rsid w:val="00662D43"/>
    <w:rsid w:val="006657F1"/>
    <w:rsid w:val="00665C4A"/>
    <w:rsid w:val="00680D33"/>
    <w:rsid w:val="00693487"/>
    <w:rsid w:val="006A198A"/>
    <w:rsid w:val="006A527D"/>
    <w:rsid w:val="006A60D4"/>
    <w:rsid w:val="006C13DD"/>
    <w:rsid w:val="006E0C1F"/>
    <w:rsid w:val="006E5624"/>
    <w:rsid w:val="00713B6A"/>
    <w:rsid w:val="007143D1"/>
    <w:rsid w:val="00736565"/>
    <w:rsid w:val="0074010B"/>
    <w:rsid w:val="0074746E"/>
    <w:rsid w:val="00751428"/>
    <w:rsid w:val="0075770D"/>
    <w:rsid w:val="00762D46"/>
    <w:rsid w:val="00766491"/>
    <w:rsid w:val="00793891"/>
    <w:rsid w:val="007A617C"/>
    <w:rsid w:val="007B4C89"/>
    <w:rsid w:val="007B7BF5"/>
    <w:rsid w:val="007C464D"/>
    <w:rsid w:val="007D0B41"/>
    <w:rsid w:val="007D3CD0"/>
    <w:rsid w:val="007F178F"/>
    <w:rsid w:val="007F197B"/>
    <w:rsid w:val="00806FC3"/>
    <w:rsid w:val="008133C7"/>
    <w:rsid w:val="008155F3"/>
    <w:rsid w:val="00830273"/>
    <w:rsid w:val="00836CC5"/>
    <w:rsid w:val="00842A4F"/>
    <w:rsid w:val="00851530"/>
    <w:rsid w:val="00852F7B"/>
    <w:rsid w:val="00866EE2"/>
    <w:rsid w:val="008722CF"/>
    <w:rsid w:val="00874FB7"/>
    <w:rsid w:val="00892CCC"/>
    <w:rsid w:val="00892CFF"/>
    <w:rsid w:val="008949CF"/>
    <w:rsid w:val="008A3DD8"/>
    <w:rsid w:val="008E726C"/>
    <w:rsid w:val="009131DF"/>
    <w:rsid w:val="00923011"/>
    <w:rsid w:val="00926FFB"/>
    <w:rsid w:val="009369EA"/>
    <w:rsid w:val="00937298"/>
    <w:rsid w:val="009438A3"/>
    <w:rsid w:val="00957EF2"/>
    <w:rsid w:val="00960099"/>
    <w:rsid w:val="009649B9"/>
    <w:rsid w:val="00990920"/>
    <w:rsid w:val="00990E73"/>
    <w:rsid w:val="00994051"/>
    <w:rsid w:val="009B24F9"/>
    <w:rsid w:val="009B7269"/>
    <w:rsid w:val="009C42CB"/>
    <w:rsid w:val="009C6C2D"/>
    <w:rsid w:val="009E08EB"/>
    <w:rsid w:val="00A03FB9"/>
    <w:rsid w:val="00A05CD5"/>
    <w:rsid w:val="00A06C8E"/>
    <w:rsid w:val="00A2438D"/>
    <w:rsid w:val="00A25F21"/>
    <w:rsid w:val="00A35EE1"/>
    <w:rsid w:val="00A365A8"/>
    <w:rsid w:val="00A36847"/>
    <w:rsid w:val="00A3702E"/>
    <w:rsid w:val="00A46070"/>
    <w:rsid w:val="00A46362"/>
    <w:rsid w:val="00A639BD"/>
    <w:rsid w:val="00A7182A"/>
    <w:rsid w:val="00A76A50"/>
    <w:rsid w:val="00A80FB6"/>
    <w:rsid w:val="00AA0E8D"/>
    <w:rsid w:val="00AA7C4F"/>
    <w:rsid w:val="00AB0C76"/>
    <w:rsid w:val="00AB3CDB"/>
    <w:rsid w:val="00AB5503"/>
    <w:rsid w:val="00AC6FE7"/>
    <w:rsid w:val="00AD1AB7"/>
    <w:rsid w:val="00AD2B56"/>
    <w:rsid w:val="00AD3D1B"/>
    <w:rsid w:val="00AE4DDB"/>
    <w:rsid w:val="00B04385"/>
    <w:rsid w:val="00B06470"/>
    <w:rsid w:val="00B25018"/>
    <w:rsid w:val="00B37822"/>
    <w:rsid w:val="00B3788D"/>
    <w:rsid w:val="00B41056"/>
    <w:rsid w:val="00B50EE9"/>
    <w:rsid w:val="00B52CFD"/>
    <w:rsid w:val="00B53AF7"/>
    <w:rsid w:val="00B567BF"/>
    <w:rsid w:val="00B756D6"/>
    <w:rsid w:val="00B7685C"/>
    <w:rsid w:val="00B81ACF"/>
    <w:rsid w:val="00B86E40"/>
    <w:rsid w:val="00BC4122"/>
    <w:rsid w:val="00BD292E"/>
    <w:rsid w:val="00BD7370"/>
    <w:rsid w:val="00BE2537"/>
    <w:rsid w:val="00BF3775"/>
    <w:rsid w:val="00BF7126"/>
    <w:rsid w:val="00BF7AEF"/>
    <w:rsid w:val="00C04302"/>
    <w:rsid w:val="00C33442"/>
    <w:rsid w:val="00C906FD"/>
    <w:rsid w:val="00C9249D"/>
    <w:rsid w:val="00CA13E5"/>
    <w:rsid w:val="00CA5A21"/>
    <w:rsid w:val="00CA6932"/>
    <w:rsid w:val="00CB251C"/>
    <w:rsid w:val="00CC38A0"/>
    <w:rsid w:val="00CD7F82"/>
    <w:rsid w:val="00D00CDD"/>
    <w:rsid w:val="00D0375B"/>
    <w:rsid w:val="00D0637D"/>
    <w:rsid w:val="00D10B8F"/>
    <w:rsid w:val="00D16E47"/>
    <w:rsid w:val="00D241E9"/>
    <w:rsid w:val="00D404D8"/>
    <w:rsid w:val="00D428E2"/>
    <w:rsid w:val="00D540AB"/>
    <w:rsid w:val="00D65ABC"/>
    <w:rsid w:val="00D933B3"/>
    <w:rsid w:val="00DA6F1F"/>
    <w:rsid w:val="00DB0680"/>
    <w:rsid w:val="00DC25C3"/>
    <w:rsid w:val="00DF0DFD"/>
    <w:rsid w:val="00DF3322"/>
    <w:rsid w:val="00DF51B4"/>
    <w:rsid w:val="00E0508F"/>
    <w:rsid w:val="00E325D4"/>
    <w:rsid w:val="00E4237A"/>
    <w:rsid w:val="00E576BD"/>
    <w:rsid w:val="00E66332"/>
    <w:rsid w:val="00E800CA"/>
    <w:rsid w:val="00E97ED8"/>
    <w:rsid w:val="00EA11E1"/>
    <w:rsid w:val="00EA1BE6"/>
    <w:rsid w:val="00EB3682"/>
    <w:rsid w:val="00EB4F8B"/>
    <w:rsid w:val="00EC20DA"/>
    <w:rsid w:val="00EC4F67"/>
    <w:rsid w:val="00ED1144"/>
    <w:rsid w:val="00ED2137"/>
    <w:rsid w:val="00ED61D5"/>
    <w:rsid w:val="00F069FB"/>
    <w:rsid w:val="00F1452C"/>
    <w:rsid w:val="00F46E9A"/>
    <w:rsid w:val="00F65F08"/>
    <w:rsid w:val="00F72954"/>
    <w:rsid w:val="00F754EA"/>
    <w:rsid w:val="00FA6227"/>
    <w:rsid w:val="00FB1ACD"/>
    <w:rsid w:val="00FB4CDC"/>
    <w:rsid w:val="00FC6104"/>
    <w:rsid w:val="00FD3DBA"/>
    <w:rsid w:val="00FD5154"/>
    <w:rsid w:val="00FE7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BF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3DBA"/>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CFD"/>
    <w:pPr>
      <w:ind w:left="720"/>
      <w:contextualSpacing/>
    </w:pPr>
  </w:style>
  <w:style w:type="character" w:styleId="CommentReference">
    <w:name w:val="annotation reference"/>
    <w:basedOn w:val="DefaultParagraphFont"/>
    <w:uiPriority w:val="99"/>
    <w:semiHidden/>
    <w:unhideWhenUsed/>
    <w:rsid w:val="00FD3DBA"/>
    <w:rPr>
      <w:sz w:val="18"/>
      <w:szCs w:val="18"/>
    </w:rPr>
  </w:style>
  <w:style w:type="paragraph" w:styleId="CommentText">
    <w:name w:val="annotation text"/>
    <w:basedOn w:val="Normal"/>
    <w:link w:val="CommentTextChar"/>
    <w:uiPriority w:val="99"/>
    <w:semiHidden/>
    <w:unhideWhenUsed/>
    <w:rsid w:val="00FD3DBA"/>
  </w:style>
  <w:style w:type="character" w:customStyle="1" w:styleId="CommentTextChar">
    <w:name w:val="Comment Text Char"/>
    <w:basedOn w:val="DefaultParagraphFont"/>
    <w:link w:val="CommentText"/>
    <w:uiPriority w:val="99"/>
    <w:semiHidden/>
    <w:rsid w:val="00FD3DBA"/>
  </w:style>
  <w:style w:type="paragraph" w:styleId="CommentSubject">
    <w:name w:val="annotation subject"/>
    <w:basedOn w:val="CommentText"/>
    <w:next w:val="CommentText"/>
    <w:link w:val="CommentSubjectChar"/>
    <w:uiPriority w:val="99"/>
    <w:semiHidden/>
    <w:unhideWhenUsed/>
    <w:rsid w:val="00FD3DBA"/>
    <w:rPr>
      <w:b/>
      <w:bCs/>
      <w:sz w:val="20"/>
      <w:szCs w:val="20"/>
    </w:rPr>
  </w:style>
  <w:style w:type="character" w:customStyle="1" w:styleId="CommentSubjectChar">
    <w:name w:val="Comment Subject Char"/>
    <w:basedOn w:val="CommentTextChar"/>
    <w:link w:val="CommentSubject"/>
    <w:uiPriority w:val="99"/>
    <w:semiHidden/>
    <w:rsid w:val="00FD3DBA"/>
    <w:rPr>
      <w:b/>
      <w:bCs/>
      <w:sz w:val="20"/>
      <w:szCs w:val="20"/>
    </w:rPr>
  </w:style>
  <w:style w:type="paragraph" w:styleId="BalloonText">
    <w:name w:val="Balloon Text"/>
    <w:basedOn w:val="Normal"/>
    <w:link w:val="BalloonTextChar"/>
    <w:uiPriority w:val="99"/>
    <w:semiHidden/>
    <w:unhideWhenUsed/>
    <w:rsid w:val="00FD3DB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3DBA"/>
    <w:rPr>
      <w:rFonts w:ascii="Times New Roman" w:hAnsi="Times New Roman" w:cs="Times New Roman"/>
      <w:sz w:val="18"/>
      <w:szCs w:val="18"/>
    </w:rPr>
  </w:style>
  <w:style w:type="character" w:customStyle="1" w:styleId="Heading1Char">
    <w:name w:val="Heading 1 Char"/>
    <w:basedOn w:val="DefaultParagraphFont"/>
    <w:link w:val="Heading1"/>
    <w:uiPriority w:val="9"/>
    <w:rsid w:val="00FD3DBA"/>
    <w:rPr>
      <w:rFonts w:ascii="Times New Roman" w:hAnsi="Times New Roman" w:cs="Times New Roman"/>
      <w:b/>
      <w:bCs/>
      <w:kern w:val="36"/>
      <w:sz w:val="48"/>
      <w:szCs w:val="48"/>
    </w:rPr>
  </w:style>
  <w:style w:type="paragraph" w:customStyle="1" w:styleId="author">
    <w:name w:val="author"/>
    <w:basedOn w:val="Normal"/>
    <w:rsid w:val="00FD3DBA"/>
    <w:pPr>
      <w:spacing w:before="100" w:beforeAutospacing="1" w:after="100" w:afterAutospacing="1"/>
    </w:pPr>
    <w:rPr>
      <w:rFonts w:ascii="Times New Roman" w:hAnsi="Times New Roman" w:cs="Times New Roman"/>
    </w:rPr>
  </w:style>
  <w:style w:type="paragraph" w:customStyle="1" w:styleId="citationline">
    <w:name w:val="citationline"/>
    <w:basedOn w:val="Normal"/>
    <w:rsid w:val="00FD3DBA"/>
    <w:pPr>
      <w:spacing w:before="100" w:beforeAutospacing="1" w:after="100" w:afterAutospacing="1"/>
    </w:pPr>
    <w:rPr>
      <w:rFonts w:ascii="Times New Roman" w:hAnsi="Times New Roman" w:cs="Times New Roman"/>
    </w:rPr>
  </w:style>
  <w:style w:type="character" w:customStyle="1" w:styleId="italic">
    <w:name w:val="italic"/>
    <w:basedOn w:val="DefaultParagraphFont"/>
    <w:rsid w:val="00FD3DBA"/>
  </w:style>
  <w:style w:type="table" w:styleId="TableGrid">
    <w:name w:val="Table Grid"/>
    <w:basedOn w:val="TableNormal"/>
    <w:uiPriority w:val="39"/>
    <w:rsid w:val="003867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32658">
      <w:bodyDiv w:val="1"/>
      <w:marLeft w:val="0"/>
      <w:marRight w:val="0"/>
      <w:marTop w:val="0"/>
      <w:marBottom w:val="0"/>
      <w:divBdr>
        <w:top w:val="none" w:sz="0" w:space="0" w:color="auto"/>
        <w:left w:val="none" w:sz="0" w:space="0" w:color="auto"/>
        <w:bottom w:val="none" w:sz="0" w:space="0" w:color="auto"/>
        <w:right w:val="none" w:sz="0" w:space="0" w:color="auto"/>
      </w:divBdr>
    </w:div>
    <w:div w:id="699936755">
      <w:bodyDiv w:val="1"/>
      <w:marLeft w:val="0"/>
      <w:marRight w:val="0"/>
      <w:marTop w:val="0"/>
      <w:marBottom w:val="0"/>
      <w:divBdr>
        <w:top w:val="none" w:sz="0" w:space="0" w:color="auto"/>
        <w:left w:val="none" w:sz="0" w:space="0" w:color="auto"/>
        <w:bottom w:val="none" w:sz="0" w:space="0" w:color="auto"/>
        <w:right w:val="none" w:sz="0" w:space="0" w:color="auto"/>
      </w:divBdr>
    </w:div>
    <w:div w:id="750199581">
      <w:bodyDiv w:val="1"/>
      <w:marLeft w:val="0"/>
      <w:marRight w:val="0"/>
      <w:marTop w:val="0"/>
      <w:marBottom w:val="0"/>
      <w:divBdr>
        <w:top w:val="none" w:sz="0" w:space="0" w:color="auto"/>
        <w:left w:val="none" w:sz="0" w:space="0" w:color="auto"/>
        <w:bottom w:val="none" w:sz="0" w:space="0" w:color="auto"/>
        <w:right w:val="none" w:sz="0" w:space="0" w:color="auto"/>
      </w:divBdr>
    </w:div>
    <w:div w:id="811943667">
      <w:bodyDiv w:val="1"/>
      <w:marLeft w:val="0"/>
      <w:marRight w:val="0"/>
      <w:marTop w:val="0"/>
      <w:marBottom w:val="0"/>
      <w:divBdr>
        <w:top w:val="none" w:sz="0" w:space="0" w:color="auto"/>
        <w:left w:val="none" w:sz="0" w:space="0" w:color="auto"/>
        <w:bottom w:val="none" w:sz="0" w:space="0" w:color="auto"/>
        <w:right w:val="none" w:sz="0" w:space="0" w:color="auto"/>
      </w:divBdr>
    </w:div>
    <w:div w:id="1237785726">
      <w:bodyDiv w:val="1"/>
      <w:marLeft w:val="0"/>
      <w:marRight w:val="0"/>
      <w:marTop w:val="0"/>
      <w:marBottom w:val="0"/>
      <w:divBdr>
        <w:top w:val="none" w:sz="0" w:space="0" w:color="auto"/>
        <w:left w:val="none" w:sz="0" w:space="0" w:color="auto"/>
        <w:bottom w:val="none" w:sz="0" w:space="0" w:color="auto"/>
        <w:right w:val="none" w:sz="0" w:space="0" w:color="auto"/>
      </w:divBdr>
    </w:div>
    <w:div w:id="1347440581">
      <w:bodyDiv w:val="1"/>
      <w:marLeft w:val="0"/>
      <w:marRight w:val="0"/>
      <w:marTop w:val="0"/>
      <w:marBottom w:val="0"/>
      <w:divBdr>
        <w:top w:val="none" w:sz="0" w:space="0" w:color="auto"/>
        <w:left w:val="none" w:sz="0" w:space="0" w:color="auto"/>
        <w:bottom w:val="none" w:sz="0" w:space="0" w:color="auto"/>
        <w:right w:val="none" w:sz="0" w:space="0" w:color="auto"/>
      </w:divBdr>
    </w:div>
    <w:div w:id="1473013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86A19-54EF-4759-8EAE-A0D35B545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4911</Words>
  <Characters>27994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Western Colorado University</Company>
  <LinksUpToDate>false</LinksUpToDate>
  <CharactersWithSpaces>32840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Houston</dc:creator>
  <cp:keywords/>
  <dc:description/>
  <cp:lastModifiedBy>Hannah</cp:lastModifiedBy>
  <cp:revision>2</cp:revision>
  <dcterms:created xsi:type="dcterms:W3CDTF">2019-07-25T22:23:00Z</dcterms:created>
  <dcterms:modified xsi:type="dcterms:W3CDTF">2019-07-25T22:23:00Z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http://www.zotero.org/styles/american-geophysical-union</vt:lpwstr>
  </property>
  <property fmtid="{D5CDD505-2E9C-101B-9397-08002B2CF9AE}" pid="3" name="Mendeley Recent Style Name 0_1">
    <vt:lpwstr>American Geophysical Union</vt:lpwstr>
  </property>
  <property fmtid="{D5CDD505-2E9C-101B-9397-08002B2CF9AE}" pid="4" name="Mendeley Recent Style Id 1_1">
    <vt:lpwstr>http://www.zotero.org/styles/harvard-cite-them-right</vt:lpwstr>
  </property>
  <property fmtid="{D5CDD505-2E9C-101B-9397-08002B2CF9AE}" pid="5" name="Mendeley Recent Style Name 1_1">
    <vt:lpwstr>Cite Them Right 10th edition - Harvard</vt:lpwstr>
  </property>
  <property fmtid="{D5CDD505-2E9C-101B-9397-08002B2CF9AE}" pid="6" name="Mendeley Recent Style Id 2_1">
    <vt:lpwstr>http://csl.mendeley.com/styles/18528691/ProposalFormat</vt:lpwstr>
  </property>
  <property fmtid="{D5CDD505-2E9C-101B-9397-08002B2CF9AE}" pid="7" name="Mendeley Recent Style Name 2_1">
    <vt:lpwstr>Cite Them Right 10th edition - Harvard - Hannah Carroll, PhD in progress</vt:lpwstr>
  </property>
  <property fmtid="{D5CDD505-2E9C-101B-9397-08002B2CF9AE}" pid="8" name="Mendeley Recent Style Id 3_1">
    <vt:lpwstr>http://www.zotero.org/styles/ecology</vt:lpwstr>
  </property>
  <property fmtid="{D5CDD505-2E9C-101B-9397-08002B2CF9AE}" pid="9" name="Mendeley Recent Style Name 3_1">
    <vt:lpwstr>Ecology</vt:lpwstr>
  </property>
  <property fmtid="{D5CDD505-2E9C-101B-9397-08002B2CF9AE}" pid="10" name="Mendeley Recent Style Id 4_1">
    <vt:lpwstr>http://www.zotero.org/styles/journal-of-paleolimnology</vt:lpwstr>
  </property>
  <property fmtid="{D5CDD505-2E9C-101B-9397-08002B2CF9AE}" pid="11" name="Mendeley Recent Style Name 4_1">
    <vt:lpwstr>Journal of Paleolimnology</vt:lpwstr>
  </property>
  <property fmtid="{D5CDD505-2E9C-101B-9397-08002B2CF9AE}" pid="12" name="Mendeley Recent Style Id 5_1">
    <vt:lpwstr>http://www.zotero.org/styles/limnology-and-oceanography</vt:lpwstr>
  </property>
  <property fmtid="{D5CDD505-2E9C-101B-9397-08002B2CF9AE}" pid="13" name="Mendeley Recent Style Name 5_1">
    <vt:lpwstr>Limnology and Oceanography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http://www.zotero.org/styles/paleoceanography</vt:lpwstr>
  </property>
  <property fmtid="{D5CDD505-2E9C-101B-9397-08002B2CF9AE}" pid="17" name="Mendeley Recent Style Name 7_1">
    <vt:lpwstr>Paleoceanography</vt:lpwstr>
  </property>
  <property fmtid="{D5CDD505-2E9C-101B-9397-08002B2CF9AE}" pid="18" name="Mendeley Recent Style Id 8_1">
    <vt:lpwstr>https://csl.mendeley.com/styles/18528691/ProposalFormat</vt:lpwstr>
  </property>
  <property fmtid="{D5CDD505-2E9C-101B-9397-08002B2CF9AE}" pid="19" name="Mendeley Recent Style Name 8_1">
    <vt:lpwstr>ProposalFormat</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